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170CC2" w14:textId="6C1A3DD7" w:rsidR="008D3D2F" w:rsidRPr="008D3D2F" w:rsidDel="00F72206" w:rsidRDefault="008D3D2F" w:rsidP="008D3D2F">
      <w:pPr>
        <w:rPr>
          <w:del w:id="0" w:author="Dan Bishop" w:date="2020-06-01T21:41:00Z"/>
          <w:b/>
          <w:bCs/>
          <w:u w:val="single"/>
        </w:rPr>
      </w:pPr>
      <w:del w:id="1" w:author="Dan Bishop" w:date="2020-06-01T21:41:00Z">
        <w:r w:rsidRPr="008D3D2F" w:rsidDel="00F72206">
          <w:rPr>
            <w:b/>
            <w:bCs/>
            <w:u w:val="single"/>
          </w:rPr>
          <w:delText xml:space="preserve">Product &amp; </w:delText>
        </w:r>
        <w:r w:rsidR="004D6EA9" w:rsidDel="00F72206">
          <w:rPr>
            <w:b/>
            <w:bCs/>
            <w:u w:val="single"/>
          </w:rPr>
          <w:delText xml:space="preserve">Transaction </w:delText>
        </w:r>
        <w:r w:rsidRPr="008D3D2F" w:rsidDel="00F72206">
          <w:rPr>
            <w:b/>
            <w:bCs/>
            <w:u w:val="single"/>
          </w:rPr>
          <w:delText>Description</w:delText>
        </w:r>
      </w:del>
    </w:p>
    <w:p w14:paraId="6951234C" w14:textId="77777777" w:rsidR="008D3D2F" w:rsidRDefault="008D3D2F" w:rsidP="008D3D2F"/>
    <w:p w14:paraId="68C41CFC" w14:textId="289BFEEA" w:rsidR="008D3D2F" w:rsidRDefault="008D3D2F" w:rsidP="008D3D2F">
      <w:r w:rsidRPr="00E24207">
        <w:rPr>
          <w:b/>
          <w:bCs/>
          <w:u w:val="single"/>
        </w:rPr>
        <w:t>Business Name</w:t>
      </w:r>
      <w:r>
        <w:t>: HomeSlice</w:t>
      </w:r>
    </w:p>
    <w:p w14:paraId="0DC12991" w14:textId="77777777" w:rsidR="008D3D2F" w:rsidRDefault="008D3D2F" w:rsidP="008D3D2F"/>
    <w:p w14:paraId="6B09998C" w14:textId="151CD26C" w:rsidR="008D3D2F" w:rsidRDefault="008D3D2F" w:rsidP="008D3D2F">
      <w:r w:rsidRPr="00E743F3">
        <w:rPr>
          <w:b/>
          <w:bCs/>
          <w:u w:val="single"/>
        </w:rPr>
        <w:t>Product/ Service Idea</w:t>
      </w:r>
      <w:r>
        <w:t xml:space="preserve">: </w:t>
      </w:r>
    </w:p>
    <w:p w14:paraId="4698CB7C" w14:textId="6A5473E3" w:rsidR="008D3D2F" w:rsidRDefault="008D3D2F" w:rsidP="008D3D2F">
      <w:r>
        <w:t xml:space="preserve">Home equity marketplace. </w:t>
      </w:r>
    </w:p>
    <w:p w14:paraId="6EC32903" w14:textId="77777777" w:rsidR="008D3D2F" w:rsidRDefault="008D3D2F" w:rsidP="008D3D2F"/>
    <w:p w14:paraId="5009578B" w14:textId="5595EDC1" w:rsidR="008D3D2F" w:rsidRDefault="008D3D2F" w:rsidP="008D3D2F">
      <w:r>
        <w:t xml:space="preserve">Home ownership and real estate investing is difficult, especially depending on where you live/what you do. That said, HomeSlice creates a marketplace that’s friendly to small capital investors looking to diversify into real estate, but </w:t>
      </w:r>
      <w:ins w:id="2" w:author="Dan Bishop" w:date="2020-05-28T15:18:00Z">
        <w:r w:rsidR="00E13AFF">
          <w:t xml:space="preserve">whom </w:t>
        </w:r>
      </w:ins>
      <w:del w:id="3" w:author="Dan Bishop" w:date="2020-05-28T15:17:00Z">
        <w:r w:rsidDel="00E13AFF">
          <w:delText>not having</w:delText>
        </w:r>
      </w:del>
      <w:ins w:id="4" w:author="Dan Bishop" w:date="2020-05-28T15:17:00Z">
        <w:r w:rsidR="00E13AFF">
          <w:t>don’t have</w:t>
        </w:r>
      </w:ins>
      <w:r>
        <w:t xml:space="preserve"> the funds </w:t>
      </w:r>
      <w:del w:id="5" w:author="Dan Bishop" w:date="2020-05-28T15:17:00Z">
        <w:r w:rsidDel="00E13AFF">
          <w:delText xml:space="preserve">or the will (at the moment) </w:delText>
        </w:r>
      </w:del>
      <w:r>
        <w:t xml:space="preserve">to make </w:t>
      </w:r>
      <w:del w:id="6" w:author="Dan Bishop" w:date="2020-05-28T15:18:00Z">
        <w:r w:rsidDel="00E13AFF">
          <w:delText xml:space="preserve">the </w:delText>
        </w:r>
      </w:del>
      <w:ins w:id="7" w:author="Dan Bishop" w:date="2020-05-28T15:18:00Z">
        <w:r w:rsidR="00E13AFF">
          <w:t xml:space="preserve">a </w:t>
        </w:r>
      </w:ins>
      <w:r>
        <w:t xml:space="preserve">20% down payment </w:t>
      </w:r>
      <w:del w:id="8" w:author="Dan Bishop" w:date="2020-05-28T15:17:00Z">
        <w:r w:rsidDel="00E13AFF">
          <w:delText xml:space="preserve">commitment </w:delText>
        </w:r>
      </w:del>
      <w:r>
        <w:t xml:space="preserve">on a home. HomeSlice opens the door to purchase equity shares </w:t>
      </w:r>
      <w:ins w:id="9" w:author="Dan Bishop" w:date="2020-05-28T15:18:00Z">
        <w:r w:rsidR="00E13AFF">
          <w:t>(</w:t>
        </w:r>
      </w:ins>
      <w:del w:id="10" w:author="Dan Bishop" w:date="2020-05-28T15:18:00Z">
        <w:r w:rsidDel="00E13AFF">
          <w:delText>(%’s</w:delText>
        </w:r>
      </w:del>
      <w:ins w:id="11" w:author="Dan Bishop" w:date="2020-05-28T14:41:00Z">
        <w:r w:rsidR="00921FA9">
          <w:t>otherwise known as Slices*</w:t>
        </w:r>
      </w:ins>
      <w:r>
        <w:t xml:space="preserve">) of another persons’ home equity. </w:t>
      </w:r>
    </w:p>
    <w:p w14:paraId="1170484A" w14:textId="77777777" w:rsidR="008D3D2F" w:rsidRDefault="008D3D2F" w:rsidP="008D3D2F"/>
    <w:p w14:paraId="1B91FBBA" w14:textId="77777777" w:rsidR="008D3D2F" w:rsidRDefault="008D3D2F" w:rsidP="008D3D2F">
      <w:r>
        <w:t>The home equity shares can appreciate or depreciate over time, so there is significant investment risk.</w:t>
      </w:r>
    </w:p>
    <w:p w14:paraId="4A72D4ED" w14:textId="77777777" w:rsidR="008D3D2F" w:rsidRDefault="008D3D2F" w:rsidP="008D3D2F"/>
    <w:p w14:paraId="325F7771" w14:textId="77777777" w:rsidR="008D3D2F" w:rsidRDefault="008D3D2F" w:rsidP="008D3D2F">
      <w:r>
        <w:t xml:space="preserve">For the homeowner, this is an easy way to tap into cash quickly without the burden of monthly principle and interest payments. </w:t>
      </w:r>
    </w:p>
    <w:p w14:paraId="137600BF" w14:textId="77777777" w:rsidR="008D3D2F" w:rsidRDefault="008D3D2F" w:rsidP="008D3D2F"/>
    <w:p w14:paraId="2EF5076D" w14:textId="77777777" w:rsidR="008D3D2F" w:rsidRDefault="008D3D2F" w:rsidP="008D3D2F">
      <w:commentRangeStart w:id="12"/>
      <w:r w:rsidRPr="00E743F3">
        <w:rPr>
          <w:b/>
          <w:bCs/>
          <w:u w:val="single"/>
        </w:rPr>
        <w:t>Special Benefits</w:t>
      </w:r>
      <w:commentRangeEnd w:id="12"/>
      <w:r w:rsidR="00D4340D">
        <w:rPr>
          <w:rStyle w:val="CommentReference"/>
        </w:rPr>
        <w:commentReference w:id="12"/>
      </w:r>
      <w:r>
        <w:t xml:space="preserve">: </w:t>
      </w:r>
    </w:p>
    <w:p w14:paraId="6B9DD52B" w14:textId="77777777" w:rsidR="00A10ED6" w:rsidRDefault="00A10ED6" w:rsidP="008D3D2F">
      <w:pPr>
        <w:rPr>
          <w:ins w:id="13" w:author="Dan Bishop" w:date="2020-05-28T15:25:00Z"/>
        </w:rPr>
      </w:pPr>
    </w:p>
    <w:p w14:paraId="310758EF" w14:textId="5080BAFB" w:rsidR="008D3D2F" w:rsidRDefault="00A10ED6" w:rsidP="008D3D2F">
      <w:pPr>
        <w:rPr>
          <w:ins w:id="14" w:author="Dan Bishop" w:date="2020-05-28T13:35:00Z"/>
        </w:rPr>
      </w:pPr>
      <w:ins w:id="15" w:author="Dan Bishop" w:date="2020-05-28T15:25:00Z">
        <w:r>
          <w:t>HomeSlice is a f</w:t>
        </w:r>
      </w:ins>
      <w:del w:id="16" w:author="Dan Bishop" w:date="2020-05-28T15:25:00Z">
        <w:r w:rsidR="008D3D2F" w:rsidDel="00A10ED6">
          <w:delText>F</w:delText>
        </w:r>
      </w:del>
      <w:r w:rsidR="008D3D2F">
        <w:t xml:space="preserve">irst of </w:t>
      </w:r>
      <w:proofErr w:type="spellStart"/>
      <w:proofErr w:type="gramStart"/>
      <w:r w:rsidR="008D3D2F">
        <w:t>it’s</w:t>
      </w:r>
      <w:proofErr w:type="spellEnd"/>
      <w:proofErr w:type="gramEnd"/>
      <w:r w:rsidR="008D3D2F">
        <w:t xml:space="preserve"> kind home equity marketplace connecting cash strapped homeowners to the general investing public. The platform is designed to be incredibly accessible and easy to use across all touch points (desktop, mobile, and other devices).</w:t>
      </w:r>
      <w:ins w:id="17" w:author="Dan Bishop" w:date="2020-05-28T14:42:00Z">
        <w:r w:rsidR="00921FA9">
          <w:t xml:space="preserve"> Our product is two-fold. First, we provide</w:t>
        </w:r>
      </w:ins>
      <w:ins w:id="18" w:author="Dan Bishop" w:date="2020-05-28T15:26:00Z">
        <w:r>
          <w:t xml:space="preserve"> a free and</w:t>
        </w:r>
      </w:ins>
      <w:ins w:id="19" w:author="Dan Bishop" w:date="2020-05-28T14:42:00Z">
        <w:r w:rsidR="00921FA9">
          <w:t xml:space="preserve"> seamless </w:t>
        </w:r>
      </w:ins>
      <w:ins w:id="20" w:author="Dan Bishop" w:date="2020-05-28T15:26:00Z">
        <w:r>
          <w:t>opportunity</w:t>
        </w:r>
      </w:ins>
      <w:ins w:id="21" w:author="Dan Bishop" w:date="2020-05-28T14:42:00Z">
        <w:r w:rsidR="00921FA9">
          <w:t xml:space="preserve"> for homeowners to explore the value of their home</w:t>
        </w:r>
      </w:ins>
      <w:ins w:id="22" w:author="Dan Bishop" w:date="2020-05-28T15:26:00Z">
        <w:r>
          <w:t xml:space="preserve">; </w:t>
        </w:r>
      </w:ins>
      <w:ins w:id="23" w:author="Dan Bishop" w:date="2020-05-28T15:28:00Z">
        <w:r w:rsidR="00147971">
          <w:t>providing them with the opportunity to u</w:t>
        </w:r>
      </w:ins>
      <w:ins w:id="24" w:author="Dan Bishop" w:date="2020-05-28T14:42:00Z">
        <w:r w:rsidR="00921FA9">
          <w:t>nlock</w:t>
        </w:r>
      </w:ins>
      <w:ins w:id="25" w:author="Dan Bishop" w:date="2020-05-28T15:28:00Z">
        <w:r w:rsidR="00147971">
          <w:t xml:space="preserve"> </w:t>
        </w:r>
      </w:ins>
      <w:ins w:id="26" w:author="Dan Bishop" w:date="2020-05-28T15:26:00Z">
        <w:r>
          <w:t>their home equity in exchan</w:t>
        </w:r>
      </w:ins>
      <w:ins w:id="27" w:author="Dan Bishop" w:date="2020-05-28T15:27:00Z">
        <w:r>
          <w:t xml:space="preserve">ge for much-needed </w:t>
        </w:r>
      </w:ins>
      <w:ins w:id="28" w:author="Dan Bishop" w:date="2020-05-28T14:42:00Z">
        <w:r w:rsidR="00921FA9">
          <w:t>cash</w:t>
        </w:r>
      </w:ins>
      <w:ins w:id="29" w:author="Dan Bishop" w:date="2020-05-28T15:27:00Z">
        <w:r>
          <w:t>.</w:t>
        </w:r>
      </w:ins>
      <w:ins w:id="30" w:author="Dan Bishop" w:date="2020-05-28T14:42:00Z">
        <w:r w:rsidR="00921FA9">
          <w:t xml:space="preserve"> </w:t>
        </w:r>
      </w:ins>
      <w:ins w:id="31" w:author="Dan Bishop" w:date="2020-05-28T15:28:00Z">
        <w:r w:rsidR="00147971">
          <w:t>Second, as home equity slices are obtained by HomeSlice they are listed on the HomeSlice open marketplace</w:t>
        </w:r>
      </w:ins>
      <w:ins w:id="32" w:author="Dan Bishop" w:date="2020-05-28T15:29:00Z">
        <w:r w:rsidR="00147971">
          <w:t xml:space="preserve"> where the general investing public can browse home slices and if willing to make an investment, enter into the world of real estate investing by way of purchasing a slice of another person’s home. </w:t>
        </w:r>
      </w:ins>
    </w:p>
    <w:p w14:paraId="66D68881" w14:textId="215184F3" w:rsidR="00240065" w:rsidDel="00147971" w:rsidRDefault="00240065" w:rsidP="008D3D2F">
      <w:pPr>
        <w:rPr>
          <w:del w:id="33" w:author="Dan Bishop" w:date="2020-05-28T15:30:00Z"/>
        </w:rPr>
      </w:pPr>
    </w:p>
    <w:p w14:paraId="15F2C93B" w14:textId="77777777" w:rsidR="008D3D2F" w:rsidRDefault="008D3D2F" w:rsidP="008D3D2F"/>
    <w:p w14:paraId="2849BF61" w14:textId="1E1E9455" w:rsidR="008D3D2F" w:rsidRPr="008D3D2F" w:rsidRDefault="008D3D2F" w:rsidP="008D3D2F">
      <w:pPr>
        <w:rPr>
          <w:b/>
          <w:bCs/>
          <w:u w:val="single"/>
        </w:rPr>
      </w:pPr>
      <w:r w:rsidRPr="008D3D2F">
        <w:rPr>
          <w:b/>
          <w:bCs/>
          <w:u w:val="single"/>
        </w:rPr>
        <w:t>Unique Features</w:t>
      </w:r>
      <w:r>
        <w:rPr>
          <w:b/>
          <w:bCs/>
          <w:u w:val="single"/>
        </w:rPr>
        <w:t>:</w:t>
      </w:r>
    </w:p>
    <w:p w14:paraId="677891C8" w14:textId="77777777" w:rsidR="008D22BE" w:rsidRDefault="008D3D2F" w:rsidP="008D3D2F">
      <w:pPr>
        <w:rPr>
          <w:ins w:id="34" w:author="Dan Bishop" w:date="2020-05-28T15:39:00Z"/>
        </w:rPr>
      </w:pPr>
      <w:r>
        <w:t xml:space="preserve">Unlike traditional financial products, HomeSlice enables homeowners to get cash in days, not weeks or months. </w:t>
      </w:r>
      <w:ins w:id="35" w:author="Dan Bishop" w:date="2020-05-28T15:31:00Z">
        <w:r w:rsidR="00147971">
          <w:t>The way we make this possible is through our advanced data techniques where our algorithm risk adjust</w:t>
        </w:r>
      </w:ins>
      <w:ins w:id="36" w:author="Dan Bishop" w:date="2020-05-28T15:38:00Z">
        <w:r w:rsidR="008D22BE">
          <w:t>s</w:t>
        </w:r>
      </w:ins>
      <w:ins w:id="37" w:author="Dan Bishop" w:date="2020-05-28T15:31:00Z">
        <w:r w:rsidR="00147971">
          <w:t xml:space="preserve"> home values </w:t>
        </w:r>
      </w:ins>
      <w:ins w:id="38" w:author="Dan Bishop" w:date="2020-05-28T15:32:00Z">
        <w:r w:rsidR="00147971">
          <w:t>in real time</w:t>
        </w:r>
      </w:ins>
      <w:ins w:id="39" w:author="Dan Bishop" w:date="2020-05-28T15:36:00Z">
        <w:r w:rsidR="00147971">
          <w:t xml:space="preserve"> and present</w:t>
        </w:r>
      </w:ins>
      <w:ins w:id="40" w:author="Dan Bishop" w:date="2020-05-28T15:38:00Z">
        <w:r w:rsidR="008D22BE">
          <w:t>s</w:t>
        </w:r>
      </w:ins>
      <w:ins w:id="41" w:author="Dan Bishop" w:date="2020-05-28T15:39:00Z">
        <w:r w:rsidR="008D22BE">
          <w:t xml:space="preserve"> </w:t>
        </w:r>
      </w:ins>
      <w:ins w:id="42" w:author="Dan Bishop" w:date="2020-05-28T15:36:00Z">
        <w:r w:rsidR="00147971">
          <w:t xml:space="preserve">qualified </w:t>
        </w:r>
        <w:proofErr w:type="gramStart"/>
        <w:r w:rsidR="00147971">
          <w:t>homeowner’s</w:t>
        </w:r>
        <w:proofErr w:type="gramEnd"/>
        <w:r w:rsidR="00147971">
          <w:t xml:space="preserve"> </w:t>
        </w:r>
      </w:ins>
      <w:ins w:id="43" w:author="Dan Bishop" w:date="2020-05-28T15:39:00Z">
        <w:r w:rsidR="008D22BE">
          <w:t xml:space="preserve">with </w:t>
        </w:r>
      </w:ins>
      <w:ins w:id="44" w:author="Dan Bishop" w:date="2020-05-28T15:36:00Z">
        <w:r w:rsidR="00147971">
          <w:t>a cash offer in exchange for a Slice (%) of their home equity in minutes</w:t>
        </w:r>
      </w:ins>
      <w:ins w:id="45" w:author="Dan Bishop" w:date="2020-05-28T15:35:00Z">
        <w:r w:rsidR="00147971">
          <w:t xml:space="preserve">. </w:t>
        </w:r>
      </w:ins>
    </w:p>
    <w:p w14:paraId="46D8828E" w14:textId="77777777" w:rsidR="008D22BE" w:rsidRDefault="008D22BE" w:rsidP="008D3D2F">
      <w:pPr>
        <w:rPr>
          <w:ins w:id="46" w:author="Dan Bishop" w:date="2020-05-28T15:39:00Z"/>
        </w:rPr>
      </w:pPr>
    </w:p>
    <w:p w14:paraId="00E0BEA9" w14:textId="42FDC6B1" w:rsidR="00FC5F92" w:rsidRDefault="00147971" w:rsidP="00FC5F92">
      <w:pPr>
        <w:rPr>
          <w:ins w:id="47" w:author="Dan Bishop" w:date="2020-05-28T15:55:00Z"/>
        </w:rPr>
      </w:pPr>
      <w:ins w:id="48" w:author="Dan Bishop" w:date="2020-05-28T15:37:00Z">
        <w:r>
          <w:t xml:space="preserve">If the homeowner decides to move forward with the </w:t>
        </w:r>
      </w:ins>
      <w:ins w:id="49" w:author="Dan Bishop" w:date="2020-05-28T15:39:00Z">
        <w:r w:rsidR="008D22BE">
          <w:t>process</w:t>
        </w:r>
      </w:ins>
      <w:ins w:id="50" w:author="Dan Bishop" w:date="2020-05-28T15:37:00Z">
        <w:r>
          <w:t>, HomeSlice will collect critical personal and credit information in order to ensure the homeowner is qualified to enter into the transaction. This includes, but is not limited to, a creditworthiness check</w:t>
        </w:r>
      </w:ins>
      <w:ins w:id="51" w:author="Dan Bishop" w:date="2020-05-28T15:38:00Z">
        <w:r w:rsidR="008D22BE">
          <w:t xml:space="preserve">, lien query, and </w:t>
        </w:r>
      </w:ins>
      <w:ins w:id="52" w:author="Dan Bishop" w:date="2020-05-28T15:39:00Z">
        <w:r w:rsidR="008D22BE">
          <w:t xml:space="preserve">confirmation </w:t>
        </w:r>
      </w:ins>
      <w:ins w:id="53" w:author="Dan Bishop" w:date="2020-05-28T15:40:00Z">
        <w:r w:rsidR="008D22BE">
          <w:t xml:space="preserve">of home ownership. </w:t>
        </w:r>
      </w:ins>
      <w:ins w:id="54" w:author="Dan Bishop" w:date="2020-05-28T15:54:00Z">
        <w:r w:rsidR="00FC5F92">
          <w:t xml:space="preserve">(The transaction is iterated in greater detail in the sections below) </w:t>
        </w:r>
      </w:ins>
    </w:p>
    <w:p w14:paraId="1CBC490C" w14:textId="7E4B158A" w:rsidR="00851696" w:rsidRDefault="00851696" w:rsidP="00FC5F92">
      <w:pPr>
        <w:rPr>
          <w:ins w:id="55" w:author="Dan Bishop" w:date="2020-05-28T15:55:00Z"/>
        </w:rPr>
      </w:pPr>
    </w:p>
    <w:p w14:paraId="6012B7B0" w14:textId="6A91D170" w:rsidR="008D22BE" w:rsidRDefault="00851696" w:rsidP="008D3D2F">
      <w:pPr>
        <w:rPr>
          <w:ins w:id="56" w:author="Dan Bishop" w:date="2020-05-28T15:40:00Z"/>
        </w:rPr>
      </w:pPr>
      <w:ins w:id="57" w:author="Dan Bishop" w:date="2020-05-28T15:55:00Z">
        <w:r>
          <w:t>If deemed qualified, HomeSlice will provide cash to the homeowner on the spot, once the contract is signed</w:t>
        </w:r>
      </w:ins>
      <w:ins w:id="58" w:author="Dan Bishop" w:date="2020-05-28T15:56:00Z">
        <w:r>
          <w:t xml:space="preserve">. HomeSlice will then take care of the documentation, including but not </w:t>
        </w:r>
        <w:r>
          <w:lastRenderedPageBreak/>
          <w:t xml:space="preserve">limited to, paying for an appraisal on the property and listing the property on the HomeSlice investor marketplace. </w:t>
        </w:r>
      </w:ins>
    </w:p>
    <w:p w14:paraId="1D8FC0AE" w14:textId="77777777" w:rsidR="00147971" w:rsidRDefault="00147971" w:rsidP="008D3D2F">
      <w:pPr>
        <w:rPr>
          <w:ins w:id="59" w:author="Dan Bishop" w:date="2020-05-28T15:35:00Z"/>
        </w:rPr>
      </w:pPr>
    </w:p>
    <w:p w14:paraId="01EB8F7C" w14:textId="771CB2BD" w:rsidR="008D3D2F" w:rsidRDefault="008D22BE" w:rsidP="008D3D2F">
      <w:pPr>
        <w:rPr>
          <w:ins w:id="60" w:author="Dan Bishop" w:date="2020-05-28T15:50:00Z"/>
        </w:rPr>
      </w:pPr>
      <w:ins w:id="61" w:author="Dan Bishop" w:date="2020-05-28T15:41:00Z">
        <w:r>
          <w:t xml:space="preserve">Unique to </w:t>
        </w:r>
      </w:ins>
      <w:commentRangeStart w:id="62"/>
      <w:commentRangeStart w:id="63"/>
      <w:r w:rsidR="008D3D2F">
        <w:t>Investors</w:t>
      </w:r>
      <w:commentRangeEnd w:id="62"/>
      <w:r w:rsidR="00D4340D">
        <w:rPr>
          <w:rStyle w:val="CommentReference"/>
        </w:rPr>
        <w:commentReference w:id="62"/>
      </w:r>
      <w:commentRangeEnd w:id="63"/>
      <w:r w:rsidR="00730088">
        <w:rPr>
          <w:rStyle w:val="CommentReference"/>
        </w:rPr>
        <w:commentReference w:id="63"/>
      </w:r>
      <w:r w:rsidR="008D3D2F">
        <w:t xml:space="preserve"> </w:t>
      </w:r>
      <w:del w:id="64" w:author="Dan Bishop" w:date="2020-05-28T15:41:00Z">
        <w:r w:rsidR="008D3D2F" w:rsidDel="008D22BE">
          <w:delText xml:space="preserve">are </w:delText>
        </w:r>
      </w:del>
      <w:ins w:id="65" w:author="Dan Bishop" w:date="2020-05-28T15:41:00Z">
        <w:r>
          <w:t xml:space="preserve">will be the ability to browse in real time opportunities to invest small dollar amounts in real estate. This is accomplished via an open marketplace where HomeSlice will list Slices </w:t>
        </w:r>
      </w:ins>
      <w:ins w:id="66" w:author="Dan Bishop" w:date="2020-05-28T15:46:00Z">
        <w:r>
          <w:t xml:space="preserve">(at a premium based on our risk adjustment calculations). </w:t>
        </w:r>
      </w:ins>
      <w:ins w:id="67" w:author="Dan Bishop" w:date="2020-05-28T15:42:00Z">
        <w:r>
          <w:t>Investors</w:t>
        </w:r>
      </w:ins>
      <w:ins w:id="68" w:author="Dan Bishop" w:date="2020-05-28T15:46:00Z">
        <w:r>
          <w:t>’ decisions</w:t>
        </w:r>
      </w:ins>
      <w:ins w:id="69" w:author="Dan Bishop" w:date="2020-05-28T15:42:00Z">
        <w:r>
          <w:t xml:space="preserve"> will be informed by a dynamic dashboard inclusive</w:t>
        </w:r>
      </w:ins>
      <w:ins w:id="70" w:author="Dan Bishop" w:date="2020-05-28T15:43:00Z">
        <w:r>
          <w:t xml:space="preserve"> of a data points to aide in the </w:t>
        </w:r>
        <w:proofErr w:type="gramStart"/>
        <w:r>
          <w:t>decision making</w:t>
        </w:r>
        <w:proofErr w:type="gramEnd"/>
        <w:r>
          <w:t xml:space="preserve"> process. </w:t>
        </w:r>
        <w:proofErr w:type="spellStart"/>
        <w:r>
          <w:t>HomeSlice’s</w:t>
        </w:r>
        <w:proofErr w:type="spellEnd"/>
        <w:r>
          <w:t xml:space="preserve"> advanced data techniques allow us to present investors will </w:t>
        </w:r>
      </w:ins>
      <w:ins w:id="71" w:author="Dan Bishop" w:date="2020-05-28T15:44:00Z">
        <w:r>
          <w:t xml:space="preserve">critical data points to help inform their decision making. </w:t>
        </w:r>
      </w:ins>
      <w:ins w:id="72" w:author="Dan Bishop" w:date="2020-05-28T15:48:00Z">
        <w:r>
          <w:t>Critical data points include,</w:t>
        </w:r>
      </w:ins>
      <w:ins w:id="73" w:author="Dan Bishop" w:date="2020-05-28T15:44:00Z">
        <w:r>
          <w:t xml:space="preserve"> real-time estimates of the home’s value </w:t>
        </w:r>
      </w:ins>
      <w:ins w:id="74" w:author="Dan Bishop" w:date="2020-05-28T15:48:00Z">
        <w:r>
          <w:t>and other</w:t>
        </w:r>
      </w:ins>
      <w:ins w:id="75" w:author="Dan Bishop" w:date="2020-05-28T15:44:00Z">
        <w:r>
          <w:t xml:space="preserve"> data collected by HomeSlice and provided by </w:t>
        </w:r>
      </w:ins>
      <w:ins w:id="76" w:author="Dan Bishop" w:date="2020-05-28T15:45:00Z">
        <w:r>
          <w:t xml:space="preserve">third parties </w:t>
        </w:r>
      </w:ins>
      <w:ins w:id="77" w:author="Dan Bishop" w:date="2020-05-28T15:48:00Z">
        <w:r>
          <w:t xml:space="preserve">such as </w:t>
        </w:r>
      </w:ins>
      <w:ins w:id="78" w:author="Dan Bishop" w:date="2020-05-28T15:47:00Z">
        <w:r>
          <w:t xml:space="preserve">school district rankings, transportation scores, </w:t>
        </w:r>
      </w:ins>
      <w:ins w:id="79" w:author="Dan Bishop" w:date="2020-05-28T15:48:00Z">
        <w:r>
          <w:t>his</w:t>
        </w:r>
      </w:ins>
      <w:ins w:id="80" w:author="Dan Bishop" w:date="2020-05-28T15:49:00Z">
        <w:r>
          <w:t xml:space="preserve">torical price trends, </w:t>
        </w:r>
      </w:ins>
      <w:ins w:id="81" w:author="Dan Bishop" w:date="2020-05-28T15:48:00Z">
        <w:r>
          <w:t xml:space="preserve">crime data </w:t>
        </w:r>
      </w:ins>
      <w:ins w:id="82" w:author="Dan Bishop" w:date="2020-05-28T15:47:00Z">
        <w:r>
          <w:t>and more</w:t>
        </w:r>
      </w:ins>
      <w:ins w:id="83" w:author="Dan Bishop" w:date="2020-05-28T15:45:00Z">
        <w:r>
          <w:t>.</w:t>
        </w:r>
      </w:ins>
      <w:del w:id="84" w:author="Dan Bishop" w:date="2020-05-28T15:45:00Z">
        <w:r w:rsidR="008D3D2F" w:rsidDel="008D22BE">
          <w:delText xml:space="preserve">able to browse (in real time) open investment opportunities on our easy to use web-based application. </w:delText>
        </w:r>
      </w:del>
    </w:p>
    <w:p w14:paraId="1B96E708" w14:textId="0729D8BB" w:rsidR="00FC5F92" w:rsidRDefault="00FC5F92" w:rsidP="008D3D2F">
      <w:pPr>
        <w:rPr>
          <w:ins w:id="85" w:author="Dan Bishop" w:date="2020-05-28T15:50:00Z"/>
        </w:rPr>
      </w:pPr>
    </w:p>
    <w:p w14:paraId="6B6C2199" w14:textId="3D6F8478" w:rsidR="00FC5F92" w:rsidRDefault="00FC5F92" w:rsidP="008D3D2F">
      <w:pPr>
        <w:rPr>
          <w:ins w:id="86" w:author="Dan Bishop" w:date="2020-05-28T13:38:00Z"/>
        </w:rPr>
      </w:pPr>
      <w:ins w:id="87" w:author="Dan Bishop" w:date="2020-05-28T15:50:00Z">
        <w:r>
          <w:t xml:space="preserve">Investors </w:t>
        </w:r>
      </w:ins>
      <w:ins w:id="88" w:author="Dan Bishop" w:date="2020-05-28T15:58:00Z">
        <w:r w:rsidR="00851696">
          <w:t>are</w:t>
        </w:r>
      </w:ins>
      <w:ins w:id="89" w:author="Dan Bishop" w:date="2020-05-28T15:50:00Z">
        <w:r>
          <w:t xml:space="preserve"> not </w:t>
        </w:r>
      </w:ins>
      <w:ins w:id="90" w:author="Dan Bishop" w:date="2020-05-28T15:58:00Z">
        <w:r w:rsidR="00851696">
          <w:t xml:space="preserve">required to meet high net worth </w:t>
        </w:r>
      </w:ins>
      <w:ins w:id="91" w:author="Dan Bishop" w:date="2020-05-28T15:50:00Z">
        <w:r>
          <w:t xml:space="preserve">or accredited </w:t>
        </w:r>
      </w:ins>
      <w:ins w:id="92" w:author="Dan Bishop" w:date="2020-05-28T15:58:00Z">
        <w:r w:rsidR="00851696">
          <w:t>investor thresholds t</w:t>
        </w:r>
      </w:ins>
      <w:ins w:id="93" w:author="Dan Bishop" w:date="2020-05-28T15:50:00Z">
        <w:r>
          <w:t xml:space="preserve">o use the platform. Those willing to pay for a </w:t>
        </w:r>
      </w:ins>
      <w:ins w:id="94" w:author="Dan Bishop" w:date="2020-05-28T15:59:00Z">
        <w:r w:rsidR="00C330A6">
          <w:t>Home</w:t>
        </w:r>
      </w:ins>
      <w:ins w:id="95" w:author="Dan Bishop" w:date="2020-05-28T15:50:00Z">
        <w:r>
          <w:t>Slice they believe will appreciate over time</w:t>
        </w:r>
      </w:ins>
      <w:ins w:id="96" w:author="Dan Bishop" w:date="2020-05-28T15:51:00Z">
        <w:r>
          <w:t xml:space="preserve"> </w:t>
        </w:r>
      </w:ins>
      <w:ins w:id="97" w:author="Dan Bishop" w:date="2020-05-28T15:50:00Z">
        <w:r>
          <w:t xml:space="preserve">on the open HomeSlice marketplace will be able to transact. </w:t>
        </w:r>
      </w:ins>
      <w:ins w:id="98" w:author="Dan Bishop" w:date="2020-05-28T15:51:00Z">
        <w:r>
          <w:t>Our real-time portfolio tracking tools and seamless product delivery will set us a</w:t>
        </w:r>
      </w:ins>
      <w:ins w:id="99" w:author="Dan Bishop" w:date="2020-05-28T15:52:00Z">
        <w:r>
          <w:t xml:space="preserve">part from </w:t>
        </w:r>
      </w:ins>
      <w:ins w:id="100" w:author="Dan Bishop" w:date="2020-05-28T15:59:00Z">
        <w:r w:rsidR="00C330A6">
          <w:t xml:space="preserve">the </w:t>
        </w:r>
      </w:ins>
      <w:ins w:id="101" w:author="Dan Bishop" w:date="2020-05-28T15:52:00Z">
        <w:r>
          <w:t>competition. Investors and Homeowners alike will be informed about the risks of investing or transacting in real estate, while there is the opportunity to make money, it will also be made clear that unforeseen events can cause losses on in</w:t>
        </w:r>
      </w:ins>
      <w:ins w:id="102" w:author="Dan Bishop" w:date="2020-05-28T15:53:00Z">
        <w:r>
          <w:t>vestment</w:t>
        </w:r>
      </w:ins>
      <w:ins w:id="103" w:author="Dan Bishop" w:date="2020-05-28T16:00:00Z">
        <w:r w:rsidR="00C330A6">
          <w:t>.</w:t>
        </w:r>
      </w:ins>
    </w:p>
    <w:p w14:paraId="6974F7D7" w14:textId="21462C87" w:rsidR="00A52B73" w:rsidRDefault="00A52B73" w:rsidP="008D3D2F">
      <w:pPr>
        <w:rPr>
          <w:ins w:id="104" w:author="Dan Bishop" w:date="2020-05-28T13:38:00Z"/>
        </w:rPr>
      </w:pPr>
    </w:p>
    <w:p w14:paraId="1C270280" w14:textId="6BED9F65" w:rsidR="00A52B73" w:rsidRDefault="00FC5F92" w:rsidP="008D3D2F">
      <w:ins w:id="105" w:author="Dan Bishop" w:date="2020-05-28T15:53:00Z">
        <w:r>
          <w:t>The transactions will be contract</w:t>
        </w:r>
      </w:ins>
      <w:ins w:id="106" w:author="Dan Bishop" w:date="2020-05-28T16:00:00Z">
        <w:r w:rsidR="00C330A6">
          <w:t>-</w:t>
        </w:r>
      </w:ins>
      <w:proofErr w:type="gramStart"/>
      <w:ins w:id="107" w:author="Dan Bishop" w:date="2020-05-28T15:53:00Z">
        <w:r>
          <w:t>based</w:t>
        </w:r>
        <w:proofErr w:type="gramEnd"/>
        <w:r>
          <w:t xml:space="preserve"> and e-signature</w:t>
        </w:r>
      </w:ins>
      <w:ins w:id="108" w:author="Dan Bishop" w:date="2020-05-28T16:00:00Z">
        <w:r w:rsidR="00C330A6">
          <w:t xml:space="preserve"> execution</w:t>
        </w:r>
      </w:ins>
      <w:ins w:id="109" w:author="Dan Bishop" w:date="2020-05-28T15:53:00Z">
        <w:r>
          <w:t xml:space="preserve"> </w:t>
        </w:r>
      </w:ins>
      <w:ins w:id="110" w:author="Dan Bishop" w:date="2020-05-28T16:00:00Z">
        <w:r w:rsidR="00C330A6">
          <w:t>will be offered</w:t>
        </w:r>
      </w:ins>
      <w:ins w:id="111" w:author="Dan Bishop" w:date="2020-05-28T15:53:00Z">
        <w:r>
          <w:t xml:space="preserve">, this will allow for us to engage customers and investors quickly and easily. </w:t>
        </w:r>
      </w:ins>
    </w:p>
    <w:p w14:paraId="3F91AF1D" w14:textId="77777777" w:rsidR="008D3D2F" w:rsidRDefault="008D3D2F" w:rsidP="008D3D2F"/>
    <w:p w14:paraId="53E02DB1" w14:textId="5A45B731" w:rsidR="008D3D2F" w:rsidRDefault="008D3D2F" w:rsidP="008D3D2F">
      <w:r w:rsidRPr="008D3D2F">
        <w:rPr>
          <w:b/>
          <w:bCs/>
          <w:u w:val="single"/>
        </w:rPr>
        <w:t>Limits and Liabilities</w:t>
      </w:r>
      <w:r>
        <w:t>:</w:t>
      </w:r>
    </w:p>
    <w:p w14:paraId="44EC4689" w14:textId="20EB00F5" w:rsidR="008D3D2F" w:rsidDel="00296068" w:rsidRDefault="008D3D2F" w:rsidP="008D3D2F">
      <w:pPr>
        <w:rPr>
          <w:del w:id="112" w:author="Dan Bishop" w:date="2020-05-28T16:08:00Z"/>
        </w:rPr>
      </w:pPr>
      <w:r>
        <w:t>The investable portion of a home</w:t>
      </w:r>
      <w:ins w:id="113" w:author="Dan Bishop" w:date="2020-05-28T16:13:00Z">
        <w:r w:rsidR="00E33620">
          <w:t>’s equity</w:t>
        </w:r>
      </w:ins>
      <w:r>
        <w:t xml:space="preserve"> will never exceed 30% of the value of the home</w:t>
      </w:r>
      <w:ins w:id="114" w:author="Dan Bishop" w:date="2020-05-28T16:09:00Z">
        <w:r w:rsidR="00E33620">
          <w:t>.</w:t>
        </w:r>
      </w:ins>
      <w:ins w:id="115" w:author="Dan Bishop" w:date="2020-05-28T16:12:00Z">
        <w:r w:rsidR="00E33620">
          <w:t xml:space="preserve"> Said differently, HomeSlice will never offer a homeowner cash equating to more than 30% of </w:t>
        </w:r>
        <w:proofErr w:type="spellStart"/>
        <w:r w:rsidR="00E33620">
          <w:t>it’s</w:t>
        </w:r>
        <w:proofErr w:type="spellEnd"/>
        <w:r w:rsidR="00E33620">
          <w:t xml:space="preserve"> value. </w:t>
        </w:r>
      </w:ins>
      <w:ins w:id="116" w:author="Dan Bishop" w:date="2020-05-28T16:09:00Z">
        <w:r w:rsidR="00E33620">
          <w:t>I</w:t>
        </w:r>
      </w:ins>
      <w:ins w:id="117" w:author="Dan Bishop" w:date="2020-05-28T16:06:00Z">
        <w:r w:rsidR="00296068">
          <w:t xml:space="preserve">nitially </w:t>
        </w:r>
      </w:ins>
      <w:ins w:id="118" w:author="Dan Bishop" w:date="2020-05-28T16:10:00Z">
        <w:r w:rsidR="00E33620">
          <w:t>the 30% ceiling</w:t>
        </w:r>
      </w:ins>
      <w:ins w:id="119" w:author="Dan Bishop" w:date="2020-05-28T16:06:00Z">
        <w:r w:rsidR="00296068">
          <w:t xml:space="preserve"> will be </w:t>
        </w:r>
      </w:ins>
      <w:ins w:id="120" w:author="Dan Bishop" w:date="2020-05-28T16:10:00Z">
        <w:r w:rsidR="00E33620">
          <w:t xml:space="preserve">calculated by </w:t>
        </w:r>
      </w:ins>
      <w:ins w:id="121" w:author="Dan Bishop" w:date="2020-05-28T16:06:00Z">
        <w:r w:rsidR="00296068">
          <w:t>o</w:t>
        </w:r>
      </w:ins>
      <w:ins w:id="122" w:author="Dan Bishop" w:date="2020-05-28T16:07:00Z">
        <w:r w:rsidR="00296068">
          <w:t>ur risk adjustment algorithm</w:t>
        </w:r>
      </w:ins>
      <w:ins w:id="123" w:author="Dan Bishop" w:date="2020-05-28T16:10:00Z">
        <w:r w:rsidR="00E33620">
          <w:t xml:space="preserve"> using historical mean sales data </w:t>
        </w:r>
      </w:ins>
      <w:ins w:id="124" w:author="Dan Bishop" w:date="2020-05-28T16:11:00Z">
        <w:r w:rsidR="00E33620">
          <w:t>for the relevant zip code</w:t>
        </w:r>
      </w:ins>
      <w:ins w:id="125" w:author="Dan Bishop" w:date="2020-05-28T16:10:00Z">
        <w:r w:rsidR="00E33620">
          <w:t xml:space="preserve">, </w:t>
        </w:r>
      </w:ins>
      <w:proofErr w:type="spellStart"/>
      <w:ins w:id="126" w:author="Dan Bishop" w:date="2020-05-28T16:13:00Z">
        <w:r w:rsidR="00E33620">
          <w:t>Zestimates</w:t>
        </w:r>
        <w:proofErr w:type="spellEnd"/>
        <w:r w:rsidR="00E33620">
          <w:t xml:space="preserve">, </w:t>
        </w:r>
      </w:ins>
      <w:ins w:id="127" w:author="Dan Bishop" w:date="2020-05-28T16:10:00Z">
        <w:r w:rsidR="00E33620">
          <w:t>and collaborative filtering of similar-style home</w:t>
        </w:r>
      </w:ins>
      <w:ins w:id="128" w:author="Dan Bishop" w:date="2020-05-28T16:11:00Z">
        <w:r w:rsidR="00E33620">
          <w:t xml:space="preserve"> listings</w:t>
        </w:r>
      </w:ins>
      <w:ins w:id="129" w:author="Dan Bishop" w:date="2020-05-28T16:10:00Z">
        <w:r w:rsidR="00E33620">
          <w:t xml:space="preserve"> </w:t>
        </w:r>
      </w:ins>
      <w:ins w:id="130" w:author="Dan Bishop" w:date="2020-05-28T16:11:00Z">
        <w:r w:rsidR="00E33620">
          <w:t>with</w:t>
        </w:r>
      </w:ins>
      <w:ins w:id="131" w:author="Dan Bishop" w:date="2020-05-28T16:10:00Z">
        <w:r w:rsidR="00E33620">
          <w:t>in the zip code</w:t>
        </w:r>
      </w:ins>
      <w:ins w:id="132" w:author="Dan Bishop" w:date="2020-05-28T16:11:00Z">
        <w:r w:rsidR="00E33620">
          <w:t>; to be</w:t>
        </w:r>
      </w:ins>
      <w:ins w:id="133" w:author="Dan Bishop" w:date="2020-05-28T16:07:00Z">
        <w:r w:rsidR="00296068">
          <w:t xml:space="preserve"> later confirmed </w:t>
        </w:r>
      </w:ins>
      <w:ins w:id="134" w:author="Dan Bishop" w:date="2020-05-28T16:13:00Z">
        <w:r w:rsidR="00E33620">
          <w:t>by</w:t>
        </w:r>
      </w:ins>
      <w:ins w:id="135" w:author="Dan Bishop" w:date="2020-05-28T16:07:00Z">
        <w:r w:rsidR="00296068">
          <w:t xml:space="preserve"> </w:t>
        </w:r>
      </w:ins>
      <w:ins w:id="136" w:author="Dan Bishop" w:date="2020-05-28T16:11:00Z">
        <w:r w:rsidR="00E33620">
          <w:t>an in</w:t>
        </w:r>
      </w:ins>
      <w:ins w:id="137" w:author="Dan Bishop" w:date="2020-05-28T16:12:00Z">
        <w:r w:rsidR="00E33620">
          <w:t xml:space="preserve">dependent </w:t>
        </w:r>
      </w:ins>
      <w:ins w:id="138" w:author="Dan Bishop" w:date="2020-05-28T16:07:00Z">
        <w:r w:rsidR="00296068">
          <w:t>appraisal</w:t>
        </w:r>
      </w:ins>
      <w:ins w:id="139" w:author="Dan Bishop" w:date="2020-05-28T16:12:00Z">
        <w:r w:rsidR="00E33620">
          <w:t xml:space="preserve"> service</w:t>
        </w:r>
      </w:ins>
      <w:r>
        <w:t>.</w:t>
      </w:r>
      <w:del w:id="140" w:author="Dan Bishop" w:date="2020-05-28T16:12:00Z">
        <w:r w:rsidDel="00E33620">
          <w:delText xml:space="preserve"> This threshold </w:delText>
        </w:r>
      </w:del>
      <w:del w:id="141" w:author="Dan Bishop" w:date="2020-05-28T16:07:00Z">
        <w:r w:rsidDel="00296068">
          <w:delText>will be</w:delText>
        </w:r>
      </w:del>
      <w:del w:id="142" w:author="Dan Bishop" w:date="2020-05-28T16:12:00Z">
        <w:r w:rsidDel="00E33620">
          <w:delText xml:space="preserve"> built into our algorithm</w:delText>
        </w:r>
      </w:del>
      <w:del w:id="143" w:author="Dan Bishop" w:date="2020-05-28T16:08:00Z">
        <w:r w:rsidDel="00296068">
          <w:delText xml:space="preserve"> and we will have flags tracking investments, should they appreciate and </w:delText>
        </w:r>
        <w:commentRangeStart w:id="144"/>
        <w:r w:rsidRPr="00C37D1F" w:rsidDel="00296068">
          <w:rPr>
            <w:highlight w:val="yellow"/>
          </w:rPr>
          <w:delText xml:space="preserve">breach the 30% threshold. </w:delText>
        </w:r>
        <w:commentRangeEnd w:id="144"/>
        <w:r w:rsidR="00C37D1F" w:rsidRPr="00C37D1F" w:rsidDel="00296068">
          <w:rPr>
            <w:rStyle w:val="CommentReference"/>
            <w:highlight w:val="yellow"/>
          </w:rPr>
          <w:commentReference w:id="144"/>
        </w:r>
      </w:del>
    </w:p>
    <w:p w14:paraId="6C8624FE" w14:textId="77777777" w:rsidR="00296068" w:rsidRDefault="00296068" w:rsidP="008D3D2F">
      <w:pPr>
        <w:rPr>
          <w:ins w:id="145" w:author="Dan Bishop" w:date="2020-05-28T16:08:00Z"/>
        </w:rPr>
      </w:pPr>
    </w:p>
    <w:p w14:paraId="375AE258" w14:textId="77777777" w:rsidR="008D3D2F" w:rsidRDefault="008D3D2F" w:rsidP="008D3D2F"/>
    <w:p w14:paraId="34AA1C04" w14:textId="1E8B44C4" w:rsidR="008D3D2F" w:rsidRDefault="008D3D2F" w:rsidP="008D3D2F">
      <w:r>
        <w:t>There is significant liability associated with any real estate investment, that is no different for investments on HomeSlice.</w:t>
      </w:r>
      <w:ins w:id="146" w:author="Dan Bishop" w:date="2020-05-28T16:08:00Z">
        <w:r w:rsidR="00296068">
          <w:t xml:space="preserve"> HomeSlice will provide investors </w:t>
        </w:r>
      </w:ins>
      <w:ins w:id="147" w:author="Dan Bishop" w:date="2020-05-28T16:14:00Z">
        <w:r w:rsidR="00E33620">
          <w:t xml:space="preserve">with </w:t>
        </w:r>
      </w:ins>
      <w:ins w:id="148" w:author="Dan Bishop" w:date="2020-05-28T16:08:00Z">
        <w:r w:rsidR="00296068">
          <w:t xml:space="preserve">a variety of </w:t>
        </w:r>
      </w:ins>
      <w:ins w:id="149" w:author="Dan Bishop" w:date="2020-05-28T16:09:00Z">
        <w:r w:rsidR="00296068">
          <w:t xml:space="preserve">datapoints in order to make informed investment decisions. </w:t>
        </w:r>
      </w:ins>
      <w:ins w:id="150" w:author="Dan Bishop" w:date="2020-05-28T16:14:00Z">
        <w:r w:rsidR="00E33620">
          <w:t>Up-front disclaimers</w:t>
        </w:r>
      </w:ins>
      <w:ins w:id="151" w:author="Dan Bishop" w:date="2020-05-28T16:09:00Z">
        <w:r w:rsidR="00296068">
          <w:t xml:space="preserve"> will also be made to investors iterating the risks involved in real estate investments, the typically long-term nature thereof, and the risk of material loss. </w:t>
        </w:r>
      </w:ins>
      <w:del w:id="152" w:author="Dan Bishop" w:date="2020-05-28T16:08:00Z">
        <w:r w:rsidDel="00296068">
          <w:delText xml:space="preserve"> </w:delText>
        </w:r>
      </w:del>
      <w:del w:id="153" w:author="Dan Bishop" w:date="2020-05-28T16:09:00Z">
        <w:r w:rsidDel="00296068">
          <w:delText xml:space="preserve">There will be enough data points </w:delText>
        </w:r>
      </w:del>
      <w:del w:id="154" w:author="Dan Bishop" w:date="2020-05-28T16:08:00Z">
        <w:r w:rsidDel="00296068">
          <w:delText>in order to</w:delText>
        </w:r>
      </w:del>
      <w:del w:id="155" w:author="Dan Bishop" w:date="2020-05-28T16:09:00Z">
        <w:r w:rsidDel="00296068">
          <w:delText xml:space="preserve"> inform good investment decisions </w:delText>
        </w:r>
      </w:del>
      <w:del w:id="156" w:author="Dan Bishop" w:date="2020-05-28T16:08:00Z">
        <w:r w:rsidDel="00296068">
          <w:delText xml:space="preserve">and HomeSlice’s algorithm’s will risk adjust properties to mitigate chances of material loss. </w:delText>
        </w:r>
      </w:del>
    </w:p>
    <w:p w14:paraId="7D019B51" w14:textId="77777777" w:rsidR="008D3D2F" w:rsidRDefault="008D3D2F" w:rsidP="008D3D2F"/>
    <w:p w14:paraId="41B078C6" w14:textId="0D182CFE" w:rsidR="008D3D2F" w:rsidRDefault="008D3D2F" w:rsidP="008D3D2F">
      <w:r>
        <w:t xml:space="preserve">Contract law concerns, </w:t>
      </w:r>
      <w:ins w:id="157" w:author="Koehler, Brett" w:date="2020-05-27T20:39:00Z">
        <w:del w:id="158" w:author="Dan Bishop" w:date="2020-05-28T16:15:00Z">
          <w:r w:rsidR="00794033" w:rsidDel="00E33620">
            <w:delText xml:space="preserve">(potential </w:delText>
          </w:r>
        </w:del>
        <w:r w:rsidR="00794033">
          <w:t xml:space="preserve">regulatory compliance </w:t>
        </w:r>
      </w:ins>
      <w:ins w:id="159" w:author="Dan Bishop" w:date="2020-05-28T16:15:00Z">
        <w:r w:rsidR="00E33620">
          <w:t>issues</w:t>
        </w:r>
      </w:ins>
      <w:ins w:id="160" w:author="Koehler, Brett" w:date="2020-05-27T20:39:00Z">
        <w:del w:id="161" w:author="Dan Bishop" w:date="2020-05-28T16:15:00Z">
          <w:r w:rsidR="00794033" w:rsidDel="00E33620">
            <w:delText>items)</w:delText>
          </w:r>
        </w:del>
        <w:r w:rsidR="00794033">
          <w:t xml:space="preserve">, </w:t>
        </w:r>
      </w:ins>
      <w:r>
        <w:t>Bank dealings, and credit risk</w:t>
      </w:r>
      <w:ins w:id="162" w:author="Dan Bishop" w:date="2020-05-28T16:15:00Z">
        <w:r w:rsidR="00E33620">
          <w:t>s</w:t>
        </w:r>
      </w:ins>
      <w:r>
        <w:t xml:space="preserve"> also present liability. </w:t>
      </w:r>
    </w:p>
    <w:p w14:paraId="2A1611A2" w14:textId="77777777" w:rsidR="008D3D2F" w:rsidRDefault="008D3D2F" w:rsidP="008D3D2F"/>
    <w:p w14:paraId="2BAF3531" w14:textId="1FC4DB3D" w:rsidR="008D3D2F" w:rsidRDefault="00A41C23" w:rsidP="008D3D2F">
      <w:ins w:id="163" w:author="Dan Bishop" w:date="2020-05-28T16:28:00Z">
        <w:r>
          <w:t xml:space="preserve">Homeowner </w:t>
        </w:r>
      </w:ins>
      <w:r w:rsidR="008D3D2F">
        <w:t>Contract Considerations</w:t>
      </w:r>
      <w:r w:rsidR="00E743F3">
        <w:t>:</w:t>
      </w:r>
    </w:p>
    <w:p w14:paraId="7B985B42" w14:textId="28760760" w:rsidR="008D3D2F" w:rsidRDefault="008D3D2F" w:rsidP="00E743F3">
      <w:pPr>
        <w:pStyle w:val="ListParagraph"/>
        <w:numPr>
          <w:ilvl w:val="0"/>
          <w:numId w:val="2"/>
        </w:numPr>
      </w:pPr>
      <w:r>
        <w:t>Must include language asserting the homeowner will remain current on their mortgage (</w:t>
      </w:r>
      <w:del w:id="164" w:author="Dan Bishop" w:date="2020-05-28T16:20:00Z">
        <w:r w:rsidDel="008E74E9">
          <w:delText>i.e.</w:delText>
        </w:r>
      </w:del>
      <w:ins w:id="165" w:author="Dan Bishop" w:date="2020-05-28T16:20:00Z">
        <w:r w:rsidR="008E74E9">
          <w:t>the contract will be</w:t>
        </w:r>
      </w:ins>
      <w:r>
        <w:t xml:space="preserve"> signed and delivered to Lender). Any lapse or </w:t>
      </w:r>
      <w:ins w:id="166" w:author="Dan Bishop" w:date="2020-05-28T16:16:00Z">
        <w:r w:rsidR="00923FBF">
          <w:t xml:space="preserve">significant </w:t>
        </w:r>
      </w:ins>
      <w:r>
        <w:t xml:space="preserve">delinquencies </w:t>
      </w:r>
      <w:commentRangeStart w:id="167"/>
      <w:commentRangeStart w:id="168"/>
      <w:commentRangeStart w:id="169"/>
      <w:ins w:id="170" w:author="Dan Bishop" w:date="2020-05-28T16:16:00Z">
        <w:r w:rsidR="00923FBF">
          <w:t>will q</w:t>
        </w:r>
      </w:ins>
      <w:ins w:id="171" w:author="Dan Bishop" w:date="2020-05-28T16:17:00Z">
        <w:r w:rsidR="00923FBF">
          <w:t>ualify as a breach of contract</w:t>
        </w:r>
      </w:ins>
      <w:r>
        <w:t>.</w:t>
      </w:r>
      <w:ins w:id="172" w:author="Dan Bishop" w:date="2020-05-28T16:17:00Z">
        <w:r w:rsidR="00923FBF">
          <w:t xml:space="preserve"> Such a breach would </w:t>
        </w:r>
        <w:r w:rsidR="00923FBF">
          <w:lastRenderedPageBreak/>
          <w:t>allow HomeSlice to seek collection of the original investment plus any appreciation thereof.</w:t>
        </w:r>
      </w:ins>
      <w:ins w:id="173" w:author="Dan Bishop" w:date="2020-05-28T16:22:00Z">
        <w:r w:rsidR="008E74E9">
          <w:t xml:space="preserve"> </w:t>
        </w:r>
      </w:ins>
      <w:ins w:id="174" w:author="Dan Bishop" w:date="2020-05-28T16:17:00Z">
        <w:r w:rsidR="00923FBF">
          <w:t>If the</w:t>
        </w:r>
      </w:ins>
      <w:ins w:id="175" w:author="Dan Bishop" w:date="2020-05-28T16:20:00Z">
        <w:r w:rsidR="008E74E9">
          <w:t xml:space="preserve"> </w:t>
        </w:r>
      </w:ins>
      <w:ins w:id="176" w:author="Dan Bishop" w:date="2020-05-28T16:17:00Z">
        <w:r w:rsidR="00923FBF">
          <w:t>Slice decreased in value, HomeSlice is entitled to</w:t>
        </w:r>
      </w:ins>
      <w:ins w:id="177" w:author="Dan Bishop" w:date="2020-05-28T16:18:00Z">
        <w:r w:rsidR="00923FBF">
          <w:t xml:space="preserve"> </w:t>
        </w:r>
      </w:ins>
      <w:ins w:id="178" w:author="Dan Bishop" w:date="2020-05-28T16:21:00Z">
        <w:r w:rsidR="008E74E9">
          <w:t xml:space="preserve">the initial </w:t>
        </w:r>
      </w:ins>
      <w:ins w:id="179" w:author="Dan Bishop" w:date="2020-05-28T16:18:00Z">
        <w:r w:rsidR="00923FBF">
          <w:t xml:space="preserve">cash </w:t>
        </w:r>
      </w:ins>
      <w:ins w:id="180" w:author="Dan Bishop" w:date="2020-05-28T16:21:00Z">
        <w:r w:rsidR="008E74E9">
          <w:t>investment</w:t>
        </w:r>
      </w:ins>
      <w:ins w:id="181" w:author="Dan Bishop" w:date="2020-05-28T16:22:00Z">
        <w:r w:rsidR="008E74E9">
          <w:t xml:space="preserve">. </w:t>
        </w:r>
      </w:ins>
      <w:ins w:id="182" w:author="Dan Bishop" w:date="2020-05-28T16:18:00Z">
        <w:r w:rsidR="00923FBF">
          <w:t>HomeSlice will use an independent appraisal service to determine the fair market value of the home.</w:t>
        </w:r>
      </w:ins>
      <w:r>
        <w:t xml:space="preserve"> </w:t>
      </w:r>
      <w:commentRangeEnd w:id="167"/>
      <w:r w:rsidR="00794033">
        <w:rPr>
          <w:rStyle w:val="CommentReference"/>
        </w:rPr>
        <w:commentReference w:id="167"/>
      </w:r>
      <w:commentRangeEnd w:id="168"/>
      <w:r w:rsidR="00923FBF">
        <w:rPr>
          <w:rStyle w:val="CommentReference"/>
        </w:rPr>
        <w:commentReference w:id="168"/>
      </w:r>
      <w:commentRangeEnd w:id="169"/>
      <w:r w:rsidR="008E74E9">
        <w:rPr>
          <w:rStyle w:val="CommentReference"/>
        </w:rPr>
        <w:commentReference w:id="169"/>
      </w:r>
    </w:p>
    <w:p w14:paraId="1EF1F79A" w14:textId="756AB080" w:rsidR="008D3D2F" w:rsidRDefault="008D3D2F" w:rsidP="00E743F3">
      <w:pPr>
        <w:pStyle w:val="ListParagraph"/>
        <w:numPr>
          <w:ilvl w:val="0"/>
          <w:numId w:val="2"/>
        </w:numPr>
      </w:pPr>
      <w:r>
        <w:t xml:space="preserve">HomeSlice reserves the right to transfer the </w:t>
      </w:r>
      <w:ins w:id="183" w:author="Dan Bishop" w:date="2020-05-28T16:25:00Z">
        <w:r w:rsidR="0097161D">
          <w:t xml:space="preserve">Slice in its entirety or a portion thereof to </w:t>
        </w:r>
      </w:ins>
      <w:del w:id="184" w:author="Dan Bishop" w:date="2020-05-28T16:25:00Z">
        <w:r w:rsidDel="0097161D">
          <w:delText>home equity share (%) to</w:delText>
        </w:r>
      </w:del>
      <w:ins w:id="185" w:author="Dan Bishop" w:date="2020-05-28T16:25:00Z">
        <w:r w:rsidR="0097161D">
          <w:t>open</w:t>
        </w:r>
      </w:ins>
      <w:r>
        <w:t xml:space="preserve"> market participants willing to </w:t>
      </w:r>
      <w:del w:id="186" w:author="Dan Bishop" w:date="2020-05-28T16:24:00Z">
        <w:r w:rsidDel="0097161D">
          <w:delText>pay market value or higher</w:delText>
        </w:r>
      </w:del>
      <w:ins w:id="187" w:author="Dan Bishop" w:date="2020-05-28T16:24:00Z">
        <w:r w:rsidR="0097161D">
          <w:t>pay the free market value for the home</w:t>
        </w:r>
      </w:ins>
      <w:ins w:id="188" w:author="Dan Bishop" w:date="2020-05-28T16:28:00Z">
        <w:r w:rsidR="00A41C23">
          <w:t xml:space="preserve">. The free market value of the home </w:t>
        </w:r>
      </w:ins>
      <w:ins w:id="189" w:author="Dan Bishop" w:date="2020-05-28T16:26:00Z">
        <w:r w:rsidR="0097161D">
          <w:t>will be</w:t>
        </w:r>
      </w:ins>
      <w:ins w:id="190" w:author="Dan Bishop" w:date="2020-05-28T16:28:00Z">
        <w:r w:rsidR="00A41C23">
          <w:t xml:space="preserve"> equal to the </w:t>
        </w:r>
      </w:ins>
      <w:ins w:id="191" w:author="Dan Bishop" w:date="2020-05-28T16:27:00Z">
        <w:r w:rsidR="0097161D">
          <w:t>most recent appraised amount plus a HomeSlice premium deemed appropriate based on the risk adjustment algorithm</w:t>
        </w:r>
      </w:ins>
      <w:ins w:id="192" w:author="Dan Bishop" w:date="2020-05-28T16:29:00Z">
        <w:r w:rsidR="00A41C23">
          <w:t>’</w:t>
        </w:r>
      </w:ins>
      <w:ins w:id="193" w:author="Dan Bishop" w:date="2020-05-28T16:27:00Z">
        <w:r w:rsidR="0097161D">
          <w:t>s prediction</w:t>
        </w:r>
      </w:ins>
      <w:ins w:id="194" w:author="Dan Bishop" w:date="2020-05-28T16:24:00Z">
        <w:r w:rsidR="0097161D">
          <w:t>. The investor transactions wi</w:t>
        </w:r>
      </w:ins>
      <w:ins w:id="195" w:author="Dan Bishop" w:date="2020-05-28T16:25:00Z">
        <w:r w:rsidR="0097161D">
          <w:t>ll take place in an auction style format where investors</w:t>
        </w:r>
      </w:ins>
      <w:ins w:id="196" w:author="Dan Bishop" w:date="2020-05-28T16:26:00Z">
        <w:r w:rsidR="0097161D">
          <w:t xml:space="preserve"> </w:t>
        </w:r>
      </w:ins>
      <w:ins w:id="197" w:author="Dan Bishop" w:date="2020-05-28T16:25:00Z">
        <w:r w:rsidR="0097161D">
          <w:t>willing to pay t</w:t>
        </w:r>
      </w:ins>
      <w:ins w:id="198" w:author="Dan Bishop" w:date="2020-05-28T16:26:00Z">
        <w:r w:rsidR="0097161D">
          <w:t xml:space="preserve">he highest amount will be awarded the Slice. </w:t>
        </w:r>
      </w:ins>
    </w:p>
    <w:p w14:paraId="43B495E7" w14:textId="3EEED9BA" w:rsidR="008D3D2F" w:rsidRPr="00A41C23" w:rsidRDefault="008D3D2F" w:rsidP="00E743F3">
      <w:pPr>
        <w:pStyle w:val="ListParagraph"/>
        <w:numPr>
          <w:ilvl w:val="0"/>
          <w:numId w:val="2"/>
        </w:numPr>
        <w:rPr>
          <w:rPrChange w:id="199" w:author="Dan Bishop" w:date="2020-05-28T16:31:00Z">
            <w:rPr>
              <w:highlight w:val="yellow"/>
            </w:rPr>
          </w:rPrChange>
        </w:rPr>
      </w:pPr>
      <w:commentRangeStart w:id="200"/>
      <w:commentRangeStart w:id="201"/>
      <w:r w:rsidRPr="00A41C23">
        <w:rPr>
          <w:rPrChange w:id="202" w:author="Dan Bishop" w:date="2020-05-28T16:31:00Z">
            <w:rPr>
              <w:highlight w:val="yellow"/>
            </w:rPr>
          </w:rPrChange>
        </w:rPr>
        <w:t>The homeowner shall not have any liens against the home</w:t>
      </w:r>
      <w:commentRangeEnd w:id="200"/>
      <w:r w:rsidR="00C37D1F" w:rsidRPr="00A41C23">
        <w:rPr>
          <w:rStyle w:val="CommentReference"/>
          <w:rPrChange w:id="203" w:author="Dan Bishop" w:date="2020-05-28T16:31:00Z">
            <w:rPr>
              <w:rStyle w:val="CommentReference"/>
              <w:highlight w:val="yellow"/>
            </w:rPr>
          </w:rPrChange>
        </w:rPr>
        <w:commentReference w:id="200"/>
      </w:r>
      <w:commentRangeEnd w:id="201"/>
      <w:r w:rsidR="00A41C23">
        <w:rPr>
          <w:rStyle w:val="CommentReference"/>
        </w:rPr>
        <w:commentReference w:id="201"/>
      </w:r>
      <w:ins w:id="204" w:author="Dan Bishop" w:date="2020-05-28T16:30:00Z">
        <w:r w:rsidR="00A41C23" w:rsidRPr="00A41C23">
          <w:rPr>
            <w:rPrChange w:id="205" w:author="Dan Bishop" w:date="2020-05-28T16:31:00Z">
              <w:rPr>
                <w:highlight w:val="yellow"/>
              </w:rPr>
            </w:rPrChange>
          </w:rPr>
          <w:t xml:space="preserve">, other than those existing on behalf of the mortgage originator. </w:t>
        </w:r>
      </w:ins>
      <w:ins w:id="206" w:author="Dan Bishop" w:date="2020-05-28T13:48:00Z">
        <w:r w:rsidR="00BC4AC9" w:rsidRPr="00A41C23">
          <w:rPr>
            <w:rPrChange w:id="207" w:author="Dan Bishop" w:date="2020-05-28T16:31:00Z">
              <w:rPr>
                <w:highlight w:val="yellow"/>
              </w:rPr>
            </w:rPrChange>
          </w:rPr>
          <w:t xml:space="preserve"> </w:t>
        </w:r>
      </w:ins>
      <w:ins w:id="208" w:author="Dan Bishop" w:date="2020-05-28T16:31:00Z">
        <w:r w:rsidR="00A41C23" w:rsidRPr="00A41C23">
          <w:rPr>
            <w:rPrChange w:id="209" w:author="Dan Bishop" w:date="2020-05-28T16:31:00Z">
              <w:rPr>
                <w:highlight w:val="yellow"/>
              </w:rPr>
            </w:rPrChange>
          </w:rPr>
          <w:t>(The b</w:t>
        </w:r>
      </w:ins>
      <w:ins w:id="210" w:author="Dan Bishop" w:date="2020-05-28T13:49:00Z">
        <w:r w:rsidR="00BC4AC9" w:rsidRPr="00A41C23">
          <w:rPr>
            <w:rPrChange w:id="211" w:author="Dan Bishop" w:date="2020-05-28T16:31:00Z">
              <w:rPr>
                <w:highlight w:val="yellow"/>
              </w:rPr>
            </w:rPrChange>
          </w:rPr>
          <w:t>ank</w:t>
        </w:r>
      </w:ins>
      <w:ins w:id="212" w:author="Dan Bishop" w:date="2020-05-28T16:31:00Z">
        <w:r w:rsidR="00A41C23" w:rsidRPr="00A41C23">
          <w:rPr>
            <w:rPrChange w:id="213" w:author="Dan Bishop" w:date="2020-05-28T16:31:00Z">
              <w:rPr>
                <w:highlight w:val="yellow"/>
              </w:rPr>
            </w:rPrChange>
          </w:rPr>
          <w:t>/lender</w:t>
        </w:r>
      </w:ins>
      <w:ins w:id="214" w:author="Dan Bishop" w:date="2020-05-28T13:49:00Z">
        <w:r w:rsidR="00BC4AC9" w:rsidRPr="00A41C23">
          <w:rPr>
            <w:rPrChange w:id="215" w:author="Dan Bishop" w:date="2020-05-28T16:31:00Z">
              <w:rPr>
                <w:highlight w:val="yellow"/>
              </w:rPr>
            </w:rPrChange>
          </w:rPr>
          <w:t xml:space="preserve"> will hold </w:t>
        </w:r>
      </w:ins>
      <w:ins w:id="216" w:author="Dan Bishop" w:date="2020-05-28T16:31:00Z">
        <w:r w:rsidR="00A41C23" w:rsidRPr="00A41C23">
          <w:rPr>
            <w:rPrChange w:id="217" w:author="Dan Bishop" w:date="2020-05-28T16:31:00Z">
              <w:rPr>
                <w:highlight w:val="yellow"/>
              </w:rPr>
            </w:rPrChange>
          </w:rPr>
          <w:t>a</w:t>
        </w:r>
      </w:ins>
      <w:ins w:id="218" w:author="Dan Bishop" w:date="2020-05-28T13:49:00Z">
        <w:r w:rsidR="00BC4AC9" w:rsidRPr="00A41C23">
          <w:rPr>
            <w:rPrChange w:id="219" w:author="Dan Bishop" w:date="2020-05-28T16:31:00Z">
              <w:rPr>
                <w:highlight w:val="yellow"/>
              </w:rPr>
            </w:rPrChange>
          </w:rPr>
          <w:t xml:space="preserve"> lien on the home until the mortgage P&amp;I is paid in full</w:t>
        </w:r>
      </w:ins>
      <w:ins w:id="220" w:author="Dan Bishop" w:date="2020-05-28T16:31:00Z">
        <w:r w:rsidR="00A41C23" w:rsidRPr="00A41C23">
          <w:rPr>
            <w:rPrChange w:id="221" w:author="Dan Bishop" w:date="2020-05-28T16:31:00Z">
              <w:rPr>
                <w:highlight w:val="yellow"/>
              </w:rPr>
            </w:rPrChange>
          </w:rPr>
          <w:t>, typically via a Deed of Trust)</w:t>
        </w:r>
      </w:ins>
      <w:ins w:id="222" w:author="Dan Bishop" w:date="2020-05-28T13:50:00Z">
        <w:r w:rsidR="00BC4AC9" w:rsidRPr="00A41C23">
          <w:rPr>
            <w:rPrChange w:id="223" w:author="Dan Bishop" w:date="2020-05-28T16:31:00Z">
              <w:rPr>
                <w:highlight w:val="yellow"/>
              </w:rPr>
            </w:rPrChange>
          </w:rPr>
          <w:t xml:space="preserve"> </w:t>
        </w:r>
      </w:ins>
    </w:p>
    <w:p w14:paraId="03ADB3C4" w14:textId="3D009056" w:rsidR="00D001EF" w:rsidRDefault="00A02F0F" w:rsidP="00A1079B">
      <w:pPr>
        <w:pStyle w:val="ListParagraph"/>
        <w:numPr>
          <w:ilvl w:val="0"/>
          <w:numId w:val="2"/>
        </w:numPr>
        <w:rPr>
          <w:ins w:id="224" w:author="Dan Bishop" w:date="2020-05-28T16:36:00Z"/>
        </w:rPr>
      </w:pPr>
      <w:ins w:id="225" w:author="Dan Bishop" w:date="2020-05-28T16:33:00Z">
        <w:r w:rsidRPr="00A02F0F">
          <w:rPr>
            <w:rPrChange w:id="226" w:author="Dan Bishop" w:date="2020-05-28T16:34:00Z">
              <w:rPr>
                <w:highlight w:val="yellow"/>
              </w:rPr>
            </w:rPrChange>
          </w:rPr>
          <w:t xml:space="preserve">Upon </w:t>
        </w:r>
      </w:ins>
      <w:ins w:id="227" w:author="Dan Bishop" w:date="2020-05-28T16:35:00Z">
        <w:r w:rsidRPr="00A02F0F">
          <w:t>liquidation</w:t>
        </w:r>
      </w:ins>
      <w:ins w:id="228" w:author="Dan Bishop" w:date="2020-05-28T16:33:00Z">
        <w:r w:rsidRPr="00A02F0F">
          <w:rPr>
            <w:rPrChange w:id="229" w:author="Dan Bishop" w:date="2020-05-28T16:34:00Z">
              <w:rPr>
                <w:highlight w:val="yellow"/>
              </w:rPr>
            </w:rPrChange>
          </w:rPr>
          <w:t xml:space="preserve"> of a property through foreclosure of similar forfeiture, HomeSlice is entitled to collect the original cash investment plus any appreciation based on the home’s fair market value. The home’s fair market value will be dete</w:t>
        </w:r>
      </w:ins>
      <w:ins w:id="230" w:author="Dan Bishop" w:date="2020-05-28T16:34:00Z">
        <w:r w:rsidRPr="00A02F0F">
          <w:rPr>
            <w:rPrChange w:id="231" w:author="Dan Bishop" w:date="2020-05-28T16:34:00Z">
              <w:rPr>
                <w:highlight w:val="yellow"/>
              </w:rPr>
            </w:rPrChange>
          </w:rPr>
          <w:t>rmined through an independent appraisal service.</w:t>
        </w:r>
        <w:r>
          <w:rPr>
            <w:highlight w:val="yellow"/>
          </w:rPr>
          <w:t xml:space="preserve"> </w:t>
        </w:r>
      </w:ins>
      <w:commentRangeStart w:id="232"/>
      <w:del w:id="233" w:author="Dan Bishop" w:date="2020-05-28T16:34:00Z">
        <w:r w:rsidR="008D3D2F" w:rsidRPr="00B01955" w:rsidDel="00A02F0F">
          <w:rPr>
            <w:highlight w:val="yellow"/>
          </w:rPr>
          <w:delText>No debt owed</w:delText>
        </w:r>
        <w:commentRangeEnd w:id="232"/>
        <w:r w:rsidR="00B01955" w:rsidDel="00A02F0F">
          <w:rPr>
            <w:rStyle w:val="CommentReference"/>
          </w:rPr>
          <w:commentReference w:id="232"/>
        </w:r>
        <w:r w:rsidR="008D3D2F" w:rsidDel="00A02F0F">
          <w:delText xml:space="preserve"> to HomeSlice upon liquidation of property executed via foreclosure or similar forfeiture</w:delText>
        </w:r>
      </w:del>
      <w:ins w:id="234" w:author="Dan Bishop" w:date="2020-05-28T16:34:00Z">
        <w:r>
          <w:t>HomeSlice will not take priority on collections of debts through foreclosure as ultimately the Bank own’s that right. HomeSlice will seek alternative methods of co</w:t>
        </w:r>
      </w:ins>
      <w:ins w:id="235" w:author="Dan Bishop" w:date="2020-05-28T16:35:00Z">
        <w:r>
          <w:t xml:space="preserve">llection through a collection service, either in-house or external. </w:t>
        </w:r>
      </w:ins>
      <w:ins w:id="236" w:author="Dan Bishop" w:date="2020-05-28T13:53:00Z">
        <w:r w:rsidR="00BC4AC9">
          <w:t xml:space="preserve"> </w:t>
        </w:r>
      </w:ins>
    </w:p>
    <w:p w14:paraId="59ADF9AC" w14:textId="69D4A229" w:rsidR="00A1079B" w:rsidRDefault="001704A7" w:rsidP="00A1079B">
      <w:pPr>
        <w:pStyle w:val="ListParagraph"/>
        <w:numPr>
          <w:ilvl w:val="0"/>
          <w:numId w:val="2"/>
        </w:numPr>
      </w:pPr>
      <w:ins w:id="237" w:author="Dan Bishop" w:date="2020-05-28T16:40:00Z">
        <w:r>
          <w:t xml:space="preserve">Short selling a home for less than fair market value will be considered a breach of contract. In this instance, HomeSlice will be entitled to return of the original cash </w:t>
        </w:r>
      </w:ins>
      <w:ins w:id="238" w:author="Dan Bishop" w:date="2020-05-28T16:41:00Z">
        <w:r>
          <w:t>investment plus any appreciation. Appreciation will be calculated as the fair market value less the original investment</w:t>
        </w:r>
      </w:ins>
      <w:ins w:id="239" w:author="Dan Bishop" w:date="2020-05-28T16:42:00Z">
        <w:r>
          <w:t>. The</w:t>
        </w:r>
      </w:ins>
      <w:ins w:id="240" w:author="Dan Bishop" w:date="2020-05-28T16:41:00Z">
        <w:r>
          <w:t xml:space="preserve"> fair market value of the home </w:t>
        </w:r>
      </w:ins>
      <w:ins w:id="241" w:author="Dan Bishop" w:date="2020-05-28T16:42:00Z">
        <w:r>
          <w:t xml:space="preserve">will be </w:t>
        </w:r>
      </w:ins>
      <w:ins w:id="242" w:author="Dan Bishop" w:date="2020-05-28T16:41:00Z">
        <w:r>
          <w:t xml:space="preserve">derived from an independent appraisal service </w:t>
        </w:r>
      </w:ins>
      <w:proofErr w:type="gramStart"/>
      <w:ins w:id="243" w:author="Dan Bishop" w:date="2020-05-28T16:36:00Z">
        <w:r w:rsidR="00A1079B">
          <w:t>For</w:t>
        </w:r>
        <w:proofErr w:type="gramEnd"/>
        <w:r w:rsidR="00A1079B">
          <w:t xml:space="preserve"> HOMEOWNERS: Need to inform homeowners that short selling for less than market value would be a breach of contract and funds would need to be remitted to HomeSlice</w:t>
        </w:r>
      </w:ins>
    </w:p>
    <w:p w14:paraId="2CF03B3F" w14:textId="0695ED37" w:rsidR="008D3D2F" w:rsidRDefault="008D3D2F" w:rsidP="00E743F3">
      <w:pPr>
        <w:pStyle w:val="ListParagraph"/>
        <w:numPr>
          <w:ilvl w:val="0"/>
          <w:numId w:val="2"/>
        </w:numPr>
      </w:pPr>
      <w:r>
        <w:t xml:space="preserve">Need to market to Banks/Lenders’ interests as well, </w:t>
      </w:r>
      <w:ins w:id="244" w:author="Dan Bishop" w:date="2020-06-01T11:31:00Z">
        <w:r w:rsidR="001720EA">
          <w:t xml:space="preserve">invite their comfort with our model, </w:t>
        </w:r>
      </w:ins>
      <w:del w:id="245" w:author="Dan Bishop" w:date="2020-06-01T11:31:00Z">
        <w:r w:rsidDel="001720EA">
          <w:delText>not allowing them to think they</w:delText>
        </w:r>
      </w:del>
      <w:ins w:id="246" w:author="Dan Bishop" w:date="2020-06-01T11:31:00Z">
        <w:r w:rsidR="001720EA">
          <w:t>understanding our transaction will have no impact on the</w:t>
        </w:r>
      </w:ins>
      <w:ins w:id="247" w:author="Dan Bishop" w:date="2020-06-01T11:32:00Z">
        <w:r w:rsidR="001720EA">
          <w:t>ir</w:t>
        </w:r>
      </w:ins>
      <w:del w:id="248" w:author="Dan Bishop" w:date="2020-06-01T11:32:00Z">
        <w:r w:rsidDel="001720EA">
          <w:delText xml:space="preserve"> will somehow not be able to collect on their</w:delText>
        </w:r>
      </w:del>
      <w:r>
        <w:t xml:space="preserve"> existing credit obligations (below snippet from sample Deed of Trust [MD])</w:t>
      </w:r>
      <w:ins w:id="249" w:author="Dan Bishop" w:date="2020-05-28T13:50:00Z">
        <w:r w:rsidR="00BC4AC9">
          <w:t xml:space="preserve"> – (Need to explain further that we</w:t>
        </w:r>
      </w:ins>
      <w:ins w:id="250" w:author="Dan Bishop" w:date="2020-05-28T13:51:00Z">
        <w:r w:rsidR="00BC4AC9">
          <w:t xml:space="preserve"> will be second in line for collection of any debts upon foreclosure or default.</w:t>
        </w:r>
      </w:ins>
    </w:p>
    <w:p w14:paraId="171D9C6F" w14:textId="57C7DAA7" w:rsidR="008D3D2F" w:rsidRDefault="008D3D2F" w:rsidP="00E743F3">
      <w:pPr>
        <w:pStyle w:val="ListParagraph"/>
        <w:numPr>
          <w:ilvl w:val="1"/>
          <w:numId w:val="3"/>
        </w:numPr>
      </w:pPr>
      <w:r>
        <w:t>If all or any part of the Property or any Interest in the Property is sold or transferred (or if Borrower is not a natural person and a beneficial interest in Borrower is sold or transferred) without Lender’s prior written consent, Lender may require immediate payment in full of all sums secured by this Security Instrument. (per CFPB example, section 18) - potential loop</w:t>
      </w:r>
    </w:p>
    <w:p w14:paraId="66070FCF" w14:textId="77547874" w:rsidR="008D3D2F" w:rsidRDefault="008D3D2F" w:rsidP="00E743F3">
      <w:pPr>
        <w:pStyle w:val="ListParagraph"/>
        <w:numPr>
          <w:ilvl w:val="1"/>
          <w:numId w:val="3"/>
        </w:numPr>
        <w:rPr>
          <w:ins w:id="251" w:author="Dan Bishop" w:date="2020-06-01T11:32:00Z"/>
        </w:rPr>
      </w:pPr>
      <w:r>
        <w:t>Protect Lenders interest in the property</w:t>
      </w:r>
    </w:p>
    <w:p w14:paraId="0B2E7E66" w14:textId="46876033" w:rsidR="00291D05" w:rsidRDefault="001720EA" w:rsidP="00291D05">
      <w:pPr>
        <w:pStyle w:val="ListParagraph"/>
        <w:numPr>
          <w:ilvl w:val="1"/>
          <w:numId w:val="3"/>
        </w:numPr>
        <w:rPr>
          <w:ins w:id="252" w:author="Dan Bishop" w:date="2020-06-01T20:59:00Z"/>
        </w:rPr>
      </w:pPr>
      <w:ins w:id="253" w:author="Dan Bishop" w:date="2020-06-01T11:32:00Z">
        <w:r>
          <w:t xml:space="preserve">HomeSlice will need to draft language iterating that </w:t>
        </w:r>
      </w:ins>
      <w:ins w:id="254" w:author="Dan Bishop" w:date="2020-06-01T11:33:00Z">
        <w:r>
          <w:t xml:space="preserve">the priority of </w:t>
        </w:r>
      </w:ins>
      <w:ins w:id="255" w:author="Dan Bishop" w:date="2020-06-01T11:32:00Z">
        <w:r>
          <w:t>any collection of debts in the event of foreclosure or loss</w:t>
        </w:r>
      </w:ins>
      <w:ins w:id="256" w:author="Dan Bishop" w:date="2020-06-01T11:33:00Z">
        <w:r>
          <w:t xml:space="preserve"> will reside with the Banks/Lenders; HomeSlice will not be first in line in these instances. </w:t>
        </w:r>
      </w:ins>
    </w:p>
    <w:p w14:paraId="5282718C" w14:textId="19C70B3F" w:rsidR="00291D05" w:rsidRDefault="00291D05" w:rsidP="00291D05">
      <w:pPr>
        <w:pStyle w:val="ListParagraph"/>
        <w:numPr>
          <w:ilvl w:val="1"/>
          <w:numId w:val="3"/>
        </w:numPr>
        <w:rPr>
          <w:ins w:id="257" w:author="Dan Bishop" w:date="2020-05-28T16:36:00Z"/>
        </w:rPr>
      </w:pPr>
      <w:ins w:id="258" w:author="Dan Bishop" w:date="2020-06-01T20:59:00Z">
        <w:r>
          <w:t>An</w:t>
        </w:r>
      </w:ins>
      <w:ins w:id="259" w:author="Dan Bishop" w:date="2020-06-01T21:00:00Z">
        <w:r>
          <w:t xml:space="preserve"> independent appraisal will be conducted as a part of the contract’s execution</w:t>
        </w:r>
      </w:ins>
    </w:p>
    <w:p w14:paraId="6A0A670A" w14:textId="770B4933" w:rsidR="00A1079B" w:rsidRDefault="00A1079B" w:rsidP="00A1079B">
      <w:pPr>
        <w:rPr>
          <w:ins w:id="260" w:author="Dan Bishop" w:date="2020-05-28T16:36:00Z"/>
        </w:rPr>
      </w:pPr>
    </w:p>
    <w:p w14:paraId="07041F2B" w14:textId="3F063AF9" w:rsidR="00A1079B" w:rsidRDefault="00A1079B" w:rsidP="00A1079B">
      <w:pPr>
        <w:rPr>
          <w:ins w:id="261" w:author="Dan Bishop" w:date="2020-05-28T16:36:00Z"/>
        </w:rPr>
      </w:pPr>
      <w:ins w:id="262" w:author="Dan Bishop" w:date="2020-05-28T16:36:00Z">
        <w:r>
          <w:t xml:space="preserve">Investor Contract </w:t>
        </w:r>
        <w:proofErr w:type="spellStart"/>
        <w:r>
          <w:t>Conisderations</w:t>
        </w:r>
        <w:proofErr w:type="spellEnd"/>
        <w:r>
          <w:t>:</w:t>
        </w:r>
      </w:ins>
    </w:p>
    <w:p w14:paraId="0805ABDE" w14:textId="3CEACAEB" w:rsidR="00A1079B" w:rsidRDefault="001720EA" w:rsidP="00A1079B">
      <w:pPr>
        <w:pStyle w:val="ListParagraph"/>
        <w:numPr>
          <w:ilvl w:val="0"/>
          <w:numId w:val="7"/>
        </w:numPr>
        <w:rPr>
          <w:ins w:id="263" w:author="Dan Bishop" w:date="2020-06-01T11:33:00Z"/>
        </w:rPr>
      </w:pPr>
      <w:ins w:id="264" w:author="Dan Bishop" w:date="2020-06-01T11:35:00Z">
        <w:r>
          <w:lastRenderedPageBreak/>
          <w:t>Inform</w:t>
        </w:r>
      </w:ins>
      <w:ins w:id="265" w:author="Dan Bishop" w:date="2020-05-28T16:36:00Z">
        <w:r w:rsidR="00A1079B">
          <w:t xml:space="preserve"> investors up front of the risk of real estate investing.</w:t>
        </w:r>
      </w:ins>
    </w:p>
    <w:p w14:paraId="19B34196" w14:textId="4A7816F6" w:rsidR="001720EA" w:rsidRDefault="001720EA">
      <w:pPr>
        <w:pStyle w:val="ListParagraph"/>
        <w:numPr>
          <w:ilvl w:val="0"/>
          <w:numId w:val="7"/>
        </w:numPr>
        <w:rPr>
          <w:ins w:id="266" w:author="Dan Bishop" w:date="2020-05-28T16:36:00Z"/>
        </w:rPr>
        <w:pPrChange w:id="267" w:author="Dan Bishop" w:date="2020-06-01T11:34:00Z">
          <w:pPr>
            <w:pStyle w:val="ListParagraph"/>
            <w:ind w:left="1080"/>
          </w:pPr>
        </w:pPrChange>
      </w:pPr>
      <w:ins w:id="268" w:author="Dan Bishop" w:date="2020-06-01T11:33:00Z">
        <w:r>
          <w:t xml:space="preserve">Language will need to be clear </w:t>
        </w:r>
      </w:ins>
      <w:ins w:id="269" w:author="Dan Bishop" w:date="2020-06-01T11:34:00Z">
        <w:r>
          <w:t>to</w:t>
        </w:r>
      </w:ins>
      <w:ins w:id="270" w:author="Dan Bishop" w:date="2020-06-01T11:35:00Z">
        <w:r>
          <w:t xml:space="preserve"> investors </w:t>
        </w:r>
      </w:ins>
      <w:ins w:id="271" w:author="Dan Bishop" w:date="2020-06-01T11:33:00Z">
        <w:r>
          <w:t xml:space="preserve">that there are only </w:t>
        </w:r>
      </w:ins>
      <w:ins w:id="272" w:author="Dan Bishop" w:date="2020-06-01T17:59:00Z">
        <w:r w:rsidR="005E5AA7">
          <w:t>3</w:t>
        </w:r>
      </w:ins>
      <w:ins w:id="273" w:author="Dan Bishop" w:date="2020-06-01T11:33:00Z">
        <w:r>
          <w:t xml:space="preserve"> ways to l</w:t>
        </w:r>
      </w:ins>
      <w:ins w:id="274" w:author="Dan Bishop" w:date="2020-06-01T11:34:00Z">
        <w:r>
          <w:t xml:space="preserve">iquidate an investment and exit: </w:t>
        </w:r>
        <w:proofErr w:type="spellStart"/>
        <w:r>
          <w:t>i</w:t>
        </w:r>
        <w:proofErr w:type="spellEnd"/>
        <w:r>
          <w:t xml:space="preserve">) Through the owner’s sale of the property </w:t>
        </w:r>
      </w:ins>
      <w:ins w:id="275" w:author="Dan Bishop" w:date="2020-06-01T17:59:00Z">
        <w:r w:rsidR="005E5AA7">
          <w:t xml:space="preserve">ii) Homeowner can buy back the Slice at </w:t>
        </w:r>
        <w:proofErr w:type="spellStart"/>
        <w:r w:rsidR="005E5AA7">
          <w:t>it’s</w:t>
        </w:r>
        <w:proofErr w:type="spellEnd"/>
        <w:r w:rsidR="005E5AA7">
          <w:t xml:space="preserve"> current market value </w:t>
        </w:r>
      </w:ins>
      <w:ins w:id="276" w:author="Dan Bishop" w:date="2020-06-01T18:00:00Z">
        <w:r w:rsidR="005E5AA7">
          <w:t xml:space="preserve">(appraisal required) </w:t>
        </w:r>
      </w:ins>
      <w:ins w:id="277" w:author="Dan Bishop" w:date="2020-06-01T11:34:00Z">
        <w:r>
          <w:t xml:space="preserve">ii) If another investor is willing to pay market value (or more) for the existing equity Slice. </w:t>
        </w:r>
      </w:ins>
    </w:p>
    <w:p w14:paraId="6D112C09" w14:textId="77777777" w:rsidR="00A1079B" w:rsidRDefault="00A1079B">
      <w:pPr>
        <w:pPrChange w:id="278" w:author="Dan Bishop" w:date="2020-05-28T16:36:00Z">
          <w:pPr>
            <w:pStyle w:val="ListParagraph"/>
            <w:numPr>
              <w:ilvl w:val="1"/>
              <w:numId w:val="3"/>
            </w:numPr>
            <w:ind w:left="1440" w:hanging="360"/>
          </w:pPr>
        </w:pPrChange>
      </w:pPr>
    </w:p>
    <w:p w14:paraId="0CD2789B" w14:textId="77777777" w:rsidR="00E743F3" w:rsidRDefault="00E743F3" w:rsidP="008D3D2F"/>
    <w:p w14:paraId="22C90C51" w14:textId="77777777" w:rsidR="00E743F3" w:rsidRDefault="008D3D2F" w:rsidP="008D3D2F">
      <w:r w:rsidRPr="00E743F3">
        <w:rPr>
          <w:b/>
          <w:bCs/>
          <w:u w:val="single"/>
        </w:rPr>
        <w:t>Production and Delivery</w:t>
      </w:r>
      <w:r w:rsidR="00E743F3">
        <w:t>:</w:t>
      </w:r>
    </w:p>
    <w:p w14:paraId="206BF02B" w14:textId="77777777" w:rsidR="00E743F3" w:rsidRDefault="00E743F3" w:rsidP="008D3D2F"/>
    <w:p w14:paraId="040BA964" w14:textId="732CA436" w:rsidR="008D3D2F" w:rsidRDefault="00E743F3" w:rsidP="008D3D2F">
      <w:pPr>
        <w:rPr>
          <w:ins w:id="279" w:author="Dan Bishop" w:date="2020-06-01T12:09:00Z"/>
        </w:rPr>
      </w:pPr>
      <w:commentRangeStart w:id="280"/>
      <w:r>
        <w:t xml:space="preserve">Transaction flow = </w:t>
      </w:r>
      <w:r w:rsidR="008D3D2F">
        <w:t>Homeowner</w:t>
      </w:r>
      <w:r>
        <w:t xml:space="preserve"> </w:t>
      </w:r>
      <w:r>
        <w:sym w:font="Wingdings" w:char="F0E0"/>
      </w:r>
      <w:r w:rsidR="008D3D2F">
        <w:t xml:space="preserve"> HomeSlice</w:t>
      </w:r>
      <w:r>
        <w:t xml:space="preserve"> </w:t>
      </w:r>
      <w:r>
        <w:sym w:font="Wingdings" w:char="F0E0"/>
      </w:r>
      <w:r>
        <w:t xml:space="preserve"> </w:t>
      </w:r>
      <w:r w:rsidR="008D3D2F">
        <w:t>Investors</w:t>
      </w:r>
      <w:commentRangeEnd w:id="280"/>
      <w:r w:rsidR="00794033">
        <w:rPr>
          <w:rStyle w:val="CommentReference"/>
        </w:rPr>
        <w:commentReference w:id="280"/>
      </w:r>
    </w:p>
    <w:p w14:paraId="12A4ABD3" w14:textId="77777777" w:rsidR="007C7908" w:rsidRDefault="007C7908" w:rsidP="008D3D2F">
      <w:pPr>
        <w:rPr>
          <w:ins w:id="281" w:author="Dan Bishop" w:date="2020-05-28T13:59:00Z"/>
        </w:rPr>
      </w:pPr>
    </w:p>
    <w:p w14:paraId="14530A73" w14:textId="7E52C79A" w:rsidR="00D001EF" w:rsidRDefault="00D001EF" w:rsidP="00D001EF">
      <w:pPr>
        <w:ind w:left="360"/>
        <w:rPr>
          <w:ins w:id="282" w:author="Dan Bishop" w:date="2020-05-28T13:59:00Z"/>
        </w:rPr>
      </w:pPr>
      <w:ins w:id="283" w:author="Dan Bishop" w:date="2020-05-28T13:59:00Z">
        <w:r>
          <w:t xml:space="preserve">HomeSlice will </w:t>
        </w:r>
      </w:ins>
      <w:ins w:id="284" w:author="Dan Bishop" w:date="2020-06-01T11:42:00Z">
        <w:r w:rsidR="00626509">
          <w:t xml:space="preserve">remit cash to the </w:t>
        </w:r>
      </w:ins>
      <w:ins w:id="285" w:author="Dan Bishop" w:date="2020-05-28T13:59:00Z">
        <w:r>
          <w:t>Home</w:t>
        </w:r>
      </w:ins>
      <w:ins w:id="286" w:author="Dan Bishop" w:date="2020-06-01T11:42:00Z">
        <w:r w:rsidR="00626509">
          <w:t>o</w:t>
        </w:r>
      </w:ins>
      <w:ins w:id="287" w:author="Dan Bishop" w:date="2020-05-28T13:59:00Z">
        <w:r>
          <w:t>wner</w:t>
        </w:r>
      </w:ins>
      <w:ins w:id="288" w:author="Dan Bishop" w:date="2020-06-01T11:42:00Z">
        <w:r w:rsidR="00626509">
          <w:t xml:space="preserve"> in exchange for an agreed upon </w:t>
        </w:r>
      </w:ins>
      <w:ins w:id="289" w:author="Dan Bishop" w:date="2020-06-01T12:33:00Z">
        <w:r w:rsidR="00EF38CE">
          <w:t xml:space="preserve">percentage </w:t>
        </w:r>
      </w:ins>
      <w:ins w:id="290" w:author="Dan Bishop" w:date="2020-06-01T11:42:00Z">
        <w:r w:rsidR="00626509">
          <w:t>of home equity (</w:t>
        </w:r>
      </w:ins>
      <w:ins w:id="291" w:author="Dan Bishop" w:date="2020-06-01T12:35:00Z">
        <w:r w:rsidR="00063488">
          <w:t xml:space="preserve">a </w:t>
        </w:r>
      </w:ins>
      <w:ins w:id="292" w:author="Dan Bishop" w:date="2020-06-01T11:42:00Z">
        <w:r w:rsidR="00626509">
          <w:t>‘Slice’)</w:t>
        </w:r>
      </w:ins>
      <w:ins w:id="293" w:author="Dan Bishop" w:date="2020-06-01T11:43:00Z">
        <w:r w:rsidR="00626509">
          <w:t xml:space="preserve">. HomeSlice will either hold on to the Slice as an asset on the books or list </w:t>
        </w:r>
      </w:ins>
      <w:ins w:id="294" w:author="Dan Bishop" w:date="2020-06-01T11:42:00Z">
        <w:r w:rsidR="00626509">
          <w:t xml:space="preserve">the </w:t>
        </w:r>
      </w:ins>
      <w:ins w:id="295" w:author="Dan Bishop" w:date="2020-05-28T13:59:00Z">
        <w:r>
          <w:t xml:space="preserve">home equity </w:t>
        </w:r>
      </w:ins>
      <w:ins w:id="296" w:author="Dan Bishop" w:date="2020-06-01T11:42:00Z">
        <w:r w:rsidR="00626509">
          <w:t>S</w:t>
        </w:r>
      </w:ins>
      <w:ins w:id="297" w:author="Dan Bishop" w:date="2020-05-28T13:59:00Z">
        <w:r>
          <w:t>lices</w:t>
        </w:r>
      </w:ins>
      <w:ins w:id="298" w:author="Dan Bishop" w:date="2020-06-01T11:43:00Z">
        <w:r w:rsidR="00626509">
          <w:t xml:space="preserve">, with the intent to sell </w:t>
        </w:r>
      </w:ins>
      <w:ins w:id="299" w:author="Dan Bishop" w:date="2020-05-28T13:59:00Z">
        <w:r>
          <w:t>to investors at a premium</w:t>
        </w:r>
      </w:ins>
      <w:ins w:id="300" w:author="Dan Bishop" w:date="2020-06-01T11:43:00Z">
        <w:r w:rsidR="00626509">
          <w:t xml:space="preserve"> (This is </w:t>
        </w:r>
      </w:ins>
      <w:ins w:id="301" w:author="Dan Bishop" w:date="2020-06-01T12:10:00Z">
        <w:r w:rsidR="007C7908">
          <w:t xml:space="preserve">how </w:t>
        </w:r>
      </w:ins>
      <w:ins w:id="302" w:author="Dan Bishop" w:date="2020-06-01T11:44:00Z">
        <w:r w:rsidR="00626509">
          <w:t>HomeSlice will make money)</w:t>
        </w:r>
      </w:ins>
      <w:ins w:id="303" w:author="Dan Bishop" w:date="2020-06-01T12:38:00Z">
        <w:r w:rsidR="00063488">
          <w:t>. HomeSlice built</w:t>
        </w:r>
      </w:ins>
      <w:ins w:id="304" w:author="Dan Bishop" w:date="2020-05-28T13:59:00Z">
        <w:r>
          <w:t xml:space="preserve"> in a risk adjustment premium </w:t>
        </w:r>
      </w:ins>
      <w:ins w:id="305" w:author="Dan Bishop" w:date="2020-06-01T12:39:00Z">
        <w:r w:rsidR="00063488">
          <w:t>which is applied to prospective home values</w:t>
        </w:r>
      </w:ins>
      <w:ins w:id="306" w:author="Dan Bishop" w:date="2020-05-28T13:59:00Z">
        <w:r>
          <w:t xml:space="preserve"> to ensure we are investing in properties we</w:t>
        </w:r>
      </w:ins>
      <w:ins w:id="307" w:author="Dan Bishop" w:date="2020-06-01T12:39:00Z">
        <w:r w:rsidR="00063488">
          <w:t xml:space="preserve"> (and the algorithm)</w:t>
        </w:r>
      </w:ins>
      <w:ins w:id="308" w:author="Dan Bishop" w:date="2020-05-28T13:59:00Z">
        <w:r>
          <w:t xml:space="preserve"> believe will appreciate over time</w:t>
        </w:r>
      </w:ins>
      <w:ins w:id="309" w:author="Dan Bishop" w:date="2020-06-01T12:39:00Z">
        <w:r w:rsidR="00063488">
          <w:t>.</w:t>
        </w:r>
      </w:ins>
    </w:p>
    <w:p w14:paraId="50C4ACD3" w14:textId="425FC6D6" w:rsidR="00D001EF" w:rsidRDefault="003F01B5" w:rsidP="00D001EF">
      <w:pPr>
        <w:pStyle w:val="ListParagraph"/>
        <w:numPr>
          <w:ilvl w:val="0"/>
          <w:numId w:val="6"/>
        </w:numPr>
        <w:rPr>
          <w:ins w:id="310" w:author="Dan Bishop" w:date="2020-05-28T14:00:00Z"/>
        </w:rPr>
      </w:pPr>
      <w:ins w:id="311" w:author="Dan Bishop" w:date="2020-06-01T12:47:00Z">
        <w:r>
          <w:t>Investors will be paying a premium for Slices of home equity they believe will</w:t>
        </w:r>
      </w:ins>
      <w:ins w:id="312" w:author="Dan Bishop" w:date="2020-06-01T12:48:00Z">
        <w:r>
          <w:t xml:space="preserve"> appreciate over the long term</w:t>
        </w:r>
      </w:ins>
    </w:p>
    <w:p w14:paraId="3AB60441" w14:textId="68318E25" w:rsidR="00D001EF" w:rsidRDefault="003F01B5" w:rsidP="00D001EF">
      <w:pPr>
        <w:pStyle w:val="ListParagraph"/>
        <w:numPr>
          <w:ilvl w:val="0"/>
          <w:numId w:val="6"/>
        </w:numPr>
        <w:rPr>
          <w:ins w:id="313" w:author="Dan Bishop" w:date="2020-05-28T14:03:00Z"/>
        </w:rPr>
      </w:pPr>
      <w:ins w:id="314" w:author="Dan Bishop" w:date="2020-06-01T12:48:00Z">
        <w:r>
          <w:t xml:space="preserve">The investor platform will be an auction-based model where the investor willing to pay the highest premium for a </w:t>
        </w:r>
      </w:ins>
      <w:ins w:id="315" w:author="Dan Bishop" w:date="2020-06-01T12:49:00Z">
        <w:r>
          <w:t>specific Slice</w:t>
        </w:r>
      </w:ins>
      <w:ins w:id="316" w:author="Dan Bishop" w:date="2020-06-01T12:48:00Z">
        <w:r>
          <w:t xml:space="preserve">, will ultimately obtain the </w:t>
        </w:r>
      </w:ins>
      <w:ins w:id="317" w:author="Dan Bishop" w:date="2020-06-01T12:49:00Z">
        <w:r>
          <w:t>Slice</w:t>
        </w:r>
      </w:ins>
    </w:p>
    <w:p w14:paraId="512A382E" w14:textId="762B1040" w:rsidR="00D001EF" w:rsidRDefault="003F01B5" w:rsidP="00D001EF">
      <w:pPr>
        <w:pStyle w:val="ListParagraph"/>
        <w:numPr>
          <w:ilvl w:val="0"/>
          <w:numId w:val="6"/>
        </w:numPr>
        <w:rPr>
          <w:ins w:id="318" w:author="Dan Bishop" w:date="2020-05-28T14:29:00Z"/>
        </w:rPr>
      </w:pPr>
      <w:ins w:id="319" w:author="Dan Bishop" w:date="2020-06-01T12:49:00Z">
        <w:r>
          <w:t>The transaction flow is as follows: U</w:t>
        </w:r>
      </w:ins>
      <w:ins w:id="320" w:author="Dan Bishop" w:date="2020-06-01T12:50:00Z">
        <w:r>
          <w:t xml:space="preserve">pon application submission and acceptance, </w:t>
        </w:r>
        <w:proofErr w:type="spellStart"/>
        <w:r>
          <w:t>i</w:t>
        </w:r>
        <w:proofErr w:type="spellEnd"/>
        <w:r>
          <w:t xml:space="preserve">) </w:t>
        </w:r>
      </w:ins>
      <w:ins w:id="321" w:author="Dan Bishop" w:date="2020-05-28T14:03:00Z">
        <w:r w:rsidR="00D001EF">
          <w:t xml:space="preserve">HomeSlice </w:t>
        </w:r>
      </w:ins>
      <w:ins w:id="322" w:author="Dan Bishop" w:date="2020-06-01T12:50:00Z">
        <w:r>
          <w:t xml:space="preserve">remits </w:t>
        </w:r>
      </w:ins>
      <w:ins w:id="323" w:author="Dan Bishop" w:date="2020-05-28T14:03:00Z">
        <w:r w:rsidR="00D001EF">
          <w:t>cash to homeowner</w:t>
        </w:r>
      </w:ins>
      <w:ins w:id="324" w:author="Dan Bishop" w:date="2020-06-01T12:50:00Z">
        <w:r>
          <w:t xml:space="preserve"> in exchange for a Slice of home equity ii)</w:t>
        </w:r>
      </w:ins>
      <w:ins w:id="325" w:author="Dan Bishop" w:date="2020-05-28T14:03:00Z">
        <w:r w:rsidR="00D001EF">
          <w:t xml:space="preserve"> HomeSlice </w:t>
        </w:r>
      </w:ins>
      <w:ins w:id="326" w:author="Dan Bishop" w:date="2020-06-01T12:49:00Z">
        <w:r>
          <w:t xml:space="preserve">decides whether or not to </w:t>
        </w:r>
      </w:ins>
      <w:ins w:id="327" w:author="Dan Bishop" w:date="2020-05-28T14:03:00Z">
        <w:r w:rsidR="00D001EF">
          <w:t>list</w:t>
        </w:r>
      </w:ins>
      <w:ins w:id="328" w:author="Dan Bishop" w:date="2020-06-01T12:49:00Z">
        <w:r>
          <w:t xml:space="preserve"> the</w:t>
        </w:r>
      </w:ins>
      <w:ins w:id="329" w:author="Dan Bishop" w:date="2020-05-28T14:03:00Z">
        <w:r w:rsidR="00D001EF">
          <w:t xml:space="preserve"> property on investment platform, </w:t>
        </w:r>
      </w:ins>
      <w:ins w:id="330" w:author="Dan Bishop" w:date="2020-06-01T12:50:00Z">
        <w:r>
          <w:t xml:space="preserve">iii) </w:t>
        </w:r>
      </w:ins>
      <w:ins w:id="331" w:author="Dan Bishop" w:date="2020-05-28T14:03:00Z">
        <w:r w:rsidR="00D001EF">
          <w:t xml:space="preserve">Investors browse and select </w:t>
        </w:r>
      </w:ins>
      <w:ins w:id="332" w:author="Dan Bishop" w:date="2020-06-01T12:50:00Z">
        <w:r>
          <w:t xml:space="preserve">Slices </w:t>
        </w:r>
      </w:ins>
      <w:ins w:id="333" w:author="Dan Bishop" w:date="2020-05-28T14:03:00Z">
        <w:r w:rsidR="00D001EF">
          <w:t>the</w:t>
        </w:r>
      </w:ins>
      <w:ins w:id="334" w:author="Dan Bishop" w:date="2020-06-01T12:51:00Z">
        <w:r>
          <w:t>y are</w:t>
        </w:r>
      </w:ins>
      <w:ins w:id="335" w:author="Dan Bishop" w:date="2020-05-28T14:03:00Z">
        <w:r w:rsidR="00D001EF">
          <w:t xml:space="preserve"> interested in </w:t>
        </w:r>
      </w:ins>
      <w:ins w:id="336" w:author="Dan Bishop" w:date="2020-06-01T12:51:00Z">
        <w:r>
          <w:t>iv)</w:t>
        </w:r>
      </w:ins>
      <w:ins w:id="337" w:author="Dan Bishop" w:date="2020-05-28T14:03:00Z">
        <w:r w:rsidR="00D001EF">
          <w:t xml:space="preserve"> </w:t>
        </w:r>
      </w:ins>
      <w:ins w:id="338" w:author="Dan Bishop" w:date="2020-06-01T12:51:00Z">
        <w:r>
          <w:t>Investors</w:t>
        </w:r>
      </w:ins>
      <w:ins w:id="339" w:author="Dan Bishop" w:date="2020-05-28T14:03:00Z">
        <w:r w:rsidR="00D001EF">
          <w:t xml:space="preserve"> will </w:t>
        </w:r>
      </w:ins>
      <w:ins w:id="340" w:author="Dan Bishop" w:date="2020-06-01T12:52:00Z">
        <w:r>
          <w:t xml:space="preserve">enter </w:t>
        </w:r>
      </w:ins>
      <w:ins w:id="341" w:author="Dan Bishop" w:date="2020-05-28T14:03:00Z">
        <w:r w:rsidR="00D001EF">
          <w:t xml:space="preserve">into a </w:t>
        </w:r>
      </w:ins>
      <w:ins w:id="342" w:author="Dan Bishop" w:date="2020-06-01T12:51:00Z">
        <w:r>
          <w:t>long-term</w:t>
        </w:r>
      </w:ins>
      <w:ins w:id="343" w:author="Dan Bishop" w:date="2020-05-28T14:04:00Z">
        <w:r w:rsidR="00D001EF">
          <w:t xml:space="preserve"> contract where they can only receive return on investment upon </w:t>
        </w:r>
      </w:ins>
      <w:ins w:id="344" w:author="Dan Bishop" w:date="2020-06-01T12:51:00Z">
        <w:r>
          <w:t xml:space="preserve">home sale </w:t>
        </w:r>
      </w:ins>
      <w:ins w:id="345" w:author="Dan Bishop" w:date="2020-05-28T14:04:00Z">
        <w:r w:rsidR="00D001EF">
          <w:t xml:space="preserve">OR purchase of the </w:t>
        </w:r>
      </w:ins>
      <w:ins w:id="346" w:author="Dan Bishop" w:date="2020-06-01T12:52:00Z">
        <w:r>
          <w:t>S</w:t>
        </w:r>
      </w:ins>
      <w:ins w:id="347" w:author="Dan Bishop" w:date="2020-05-28T14:04:00Z">
        <w:r w:rsidR="00D001EF">
          <w:t>lice by another Investor</w:t>
        </w:r>
      </w:ins>
      <w:ins w:id="348" w:author="Dan Bishop" w:date="2020-05-28T14:05:00Z">
        <w:r w:rsidR="00D001EF">
          <w:t xml:space="preserve"> </w:t>
        </w:r>
      </w:ins>
    </w:p>
    <w:p w14:paraId="268340A0" w14:textId="77777777" w:rsidR="00D001EF" w:rsidRDefault="00D001EF" w:rsidP="008D3D2F"/>
    <w:p w14:paraId="4E6E0285" w14:textId="77777777" w:rsidR="008D3D2F" w:rsidRDefault="008D3D2F" w:rsidP="008D3D2F"/>
    <w:p w14:paraId="6D639410" w14:textId="77777777" w:rsidR="008D3D2F" w:rsidRDefault="008D3D2F" w:rsidP="008D3D2F">
      <w:r>
        <w:t xml:space="preserve">Transfer of ownership will be executed via signed contract between homeowner and HomeSlice, for the predetermined cash value/home equity percentage. The contract agreement and the connection between homeowner and HomeSlice will all occur and exist on the HomeSlice platform. </w:t>
      </w:r>
    </w:p>
    <w:p w14:paraId="20340B4C" w14:textId="77777777" w:rsidR="008D3D2F" w:rsidRDefault="008D3D2F" w:rsidP="008D3D2F"/>
    <w:p w14:paraId="07A2223A" w14:textId="36C16C1A" w:rsidR="008D3D2F" w:rsidRDefault="008D3D2F" w:rsidP="008D3D2F">
      <w:r>
        <w:t xml:space="preserve">HomeSlice will provide the initial cash to homeowners after an application is completed, and a credit and lien check is performed. Once the transaction is completed, HomeSlice will in </w:t>
      </w:r>
      <w:del w:id="349" w:author="Dan Bishop" w:date="2020-06-01T17:52:00Z">
        <w:r w:rsidDel="0018238C">
          <w:delText>turn</w:delText>
        </w:r>
      </w:del>
      <w:ins w:id="350" w:author="Dan Bishop" w:date="2020-06-01T17:52:00Z">
        <w:r w:rsidR="0018238C">
          <w:t xml:space="preserve">either, </w:t>
        </w:r>
      </w:ins>
      <w:del w:id="351" w:author="Dan Bishop" w:date="2020-06-01T17:52:00Z">
        <w:r w:rsidDel="0018238C">
          <w:delText xml:space="preserve">, </w:delText>
        </w:r>
      </w:del>
      <w:r>
        <w:t xml:space="preserve">list the </w:t>
      </w:r>
      <w:del w:id="352" w:author="Dan Bishop" w:date="2020-06-01T17:52:00Z">
        <w:r w:rsidDel="0018238C">
          <w:delText>home equity share</w:delText>
        </w:r>
      </w:del>
      <w:ins w:id="353" w:author="Dan Bishop" w:date="2020-06-01T17:52:00Z">
        <w:r w:rsidR="0018238C">
          <w:t>Slice</w:t>
        </w:r>
      </w:ins>
      <w:r>
        <w:t xml:space="preserve"> on the investment platform, opening the opportunity to the market or keep on the investment on the books. </w:t>
      </w:r>
    </w:p>
    <w:p w14:paraId="7207C6B6" w14:textId="77777777" w:rsidR="008D3D2F" w:rsidRDefault="008D3D2F" w:rsidP="008D3D2F"/>
    <w:p w14:paraId="2F5F2470" w14:textId="46EF115E" w:rsidR="008D3D2F" w:rsidRDefault="008D3D2F" w:rsidP="008D3D2F">
      <w:r>
        <w:t xml:space="preserve">Homeowners and Investors alike will create log in credentials and be able to track performance and investment values via </w:t>
      </w:r>
      <w:ins w:id="354" w:author="Dan Bishop" w:date="2020-06-01T17:52:00Z">
        <w:r w:rsidR="0018238C">
          <w:t xml:space="preserve">a </w:t>
        </w:r>
      </w:ins>
      <w:r>
        <w:t xml:space="preserve">dashboard within the application. </w:t>
      </w:r>
    </w:p>
    <w:p w14:paraId="2BCE2509" w14:textId="77777777" w:rsidR="00E743F3" w:rsidRDefault="00E743F3" w:rsidP="008D3D2F"/>
    <w:p w14:paraId="00325BA1" w14:textId="77777777" w:rsidR="0018238C" w:rsidRDefault="0018238C" w:rsidP="008D3D2F">
      <w:pPr>
        <w:rPr>
          <w:ins w:id="355" w:author="Dan Bishop" w:date="2020-06-01T17:52:00Z"/>
          <w:b/>
          <w:bCs/>
          <w:u w:val="single"/>
        </w:rPr>
      </w:pPr>
    </w:p>
    <w:p w14:paraId="70059AF3" w14:textId="2B233198" w:rsidR="008D3D2F" w:rsidRDefault="008D3D2F" w:rsidP="008D3D2F">
      <w:r w:rsidRPr="00E743F3">
        <w:rPr>
          <w:b/>
          <w:bCs/>
          <w:u w:val="single"/>
        </w:rPr>
        <w:t>Intellectual Property Special Permits</w:t>
      </w:r>
      <w:r w:rsidR="00E743F3">
        <w:t>:</w:t>
      </w:r>
    </w:p>
    <w:p w14:paraId="73B544FB" w14:textId="77777777" w:rsidR="00E743F3" w:rsidRDefault="00E743F3" w:rsidP="008D3D2F"/>
    <w:p w14:paraId="22165A4F" w14:textId="448B41E5" w:rsidR="008D3D2F" w:rsidRDefault="00E743F3" w:rsidP="008D3D2F">
      <w:r>
        <w:t>We w</w:t>
      </w:r>
      <w:r w:rsidR="008D3D2F">
        <w:t xml:space="preserve">ill need to credit Zillow for </w:t>
      </w:r>
      <w:ins w:id="356" w:author="Dan Bishop" w:date="2020-06-01T17:52:00Z">
        <w:r w:rsidR="0018238C">
          <w:t xml:space="preserve">the </w:t>
        </w:r>
      </w:ins>
      <w:r w:rsidR="008D3D2F">
        <w:t>API call</w:t>
      </w:r>
      <w:ins w:id="357" w:author="Dan Bishop" w:date="2020-06-01T17:52:00Z">
        <w:r w:rsidR="0018238C">
          <w:t>s</w:t>
        </w:r>
      </w:ins>
      <w:r w:rsidR="008D3D2F">
        <w:t xml:space="preserve"> which retrieves the ‘base’ market value of the home (“Zestimate”). This service will become a paid service once the number of daily API calls is exceeded. </w:t>
      </w:r>
    </w:p>
    <w:p w14:paraId="4E935041" w14:textId="77777777" w:rsidR="008D3D2F" w:rsidRDefault="008D3D2F" w:rsidP="008D3D2F"/>
    <w:p w14:paraId="047AB95D" w14:textId="49AA1DFE" w:rsidR="008D3D2F" w:rsidRDefault="008D3D2F" w:rsidP="008D3D2F">
      <w:r>
        <w:t xml:space="preserve">The HomeSlice risk algorithm is proprietary </w:t>
      </w:r>
      <w:ins w:id="358" w:author="Dan Bishop" w:date="2020-06-01T17:53:00Z">
        <w:r w:rsidR="0018238C">
          <w:t xml:space="preserve">only using </w:t>
        </w:r>
      </w:ins>
      <w:del w:id="359" w:author="Dan Bishop" w:date="2020-06-01T17:53:00Z">
        <w:r w:rsidDel="0018238C">
          <w:delText xml:space="preserve">where we use </w:delText>
        </w:r>
      </w:del>
      <w:r>
        <w:t>the Zestimate as the starting point</w:t>
      </w:r>
      <w:ins w:id="360" w:author="Dan Bishop" w:date="2020-06-01T17:53:00Z">
        <w:r w:rsidR="0018238C">
          <w:t>.</w:t>
        </w:r>
      </w:ins>
      <w:r>
        <w:t xml:space="preserve"> </w:t>
      </w:r>
      <w:del w:id="361" w:author="Dan Bishop" w:date="2020-06-01T17:53:00Z">
        <w:r w:rsidDel="0018238C">
          <w:delText xml:space="preserve">and </w:delText>
        </w:r>
      </w:del>
      <w:ins w:id="362" w:author="Dan Bishop" w:date="2020-06-01T17:53:00Z">
        <w:r w:rsidR="0018238C">
          <w:t xml:space="preserve">The </w:t>
        </w:r>
      </w:ins>
      <w:r>
        <w:t>risk adjust</w:t>
      </w:r>
      <w:ins w:id="363" w:author="Dan Bishop" w:date="2020-06-01T17:53:00Z">
        <w:r w:rsidR="0018238C">
          <w:t>ment of</w:t>
        </w:r>
      </w:ins>
      <w:r>
        <w:t xml:space="preserve"> the home’s value </w:t>
      </w:r>
      <w:ins w:id="364" w:author="Dan Bishop" w:date="2020-06-01T17:53:00Z">
        <w:r w:rsidR="0018238C">
          <w:t xml:space="preserve">is calculated </w:t>
        </w:r>
      </w:ins>
      <w:r>
        <w:t xml:space="preserve">using a variety of data points including historical home sales prices, crime data, and other macro data points relevant to the property’s zip code. </w:t>
      </w:r>
    </w:p>
    <w:p w14:paraId="45E8C50A" w14:textId="77777777" w:rsidR="00E743F3" w:rsidRDefault="00E743F3" w:rsidP="008D3D2F"/>
    <w:p w14:paraId="180E98B0" w14:textId="77777777" w:rsidR="00E743F3" w:rsidRDefault="008D3D2F" w:rsidP="008D3D2F">
      <w:r w:rsidRPr="00E743F3">
        <w:rPr>
          <w:b/>
          <w:bCs/>
          <w:u w:val="single"/>
        </w:rPr>
        <w:t>Product/Service Description</w:t>
      </w:r>
      <w:r w:rsidR="00E743F3">
        <w:t>:</w:t>
      </w:r>
    </w:p>
    <w:p w14:paraId="650BBA79" w14:textId="77777777" w:rsidR="00E743F3" w:rsidRDefault="00E743F3" w:rsidP="008D3D2F"/>
    <w:p w14:paraId="17BAABC3" w14:textId="77777777" w:rsidR="000B4CF7" w:rsidRDefault="008D3D2F" w:rsidP="008D3D2F">
      <w:pPr>
        <w:rPr>
          <w:ins w:id="365" w:author="Dan Bishop" w:date="2020-06-01T17:54:00Z"/>
        </w:rPr>
      </w:pPr>
      <w:commentRangeStart w:id="366"/>
      <w:r w:rsidRPr="00E743F3">
        <w:rPr>
          <w:u w:val="single"/>
        </w:rPr>
        <w:t>Transaction structure</w:t>
      </w:r>
      <w:r>
        <w:t>:</w:t>
      </w:r>
      <w:commentRangeEnd w:id="366"/>
      <w:r w:rsidR="003D62FB">
        <w:rPr>
          <w:rStyle w:val="CommentReference"/>
        </w:rPr>
        <w:commentReference w:id="366"/>
      </w:r>
      <w:ins w:id="367" w:author="Dan Bishop" w:date="2020-05-28T14:05:00Z">
        <w:r w:rsidR="00D001EF">
          <w:t xml:space="preserve"> </w:t>
        </w:r>
      </w:ins>
    </w:p>
    <w:p w14:paraId="7AFF2DE6" w14:textId="77777777" w:rsidR="000B4CF7" w:rsidRDefault="000B4CF7" w:rsidP="008D3D2F">
      <w:pPr>
        <w:rPr>
          <w:ins w:id="368" w:author="Dan Bishop" w:date="2020-06-01T17:54:00Z"/>
        </w:rPr>
      </w:pPr>
    </w:p>
    <w:p w14:paraId="0F0B86D3" w14:textId="743AC437" w:rsidR="008D3D2F" w:rsidRDefault="000B4CF7" w:rsidP="008D3D2F">
      <w:ins w:id="369" w:author="Dan Bishop" w:date="2020-06-01T17:54:00Z">
        <w:r>
          <w:t xml:space="preserve">Note: </w:t>
        </w:r>
      </w:ins>
      <w:ins w:id="370" w:author="Dan Bishop" w:date="2020-05-28T14:05:00Z">
        <w:r w:rsidR="00D001EF">
          <w:t xml:space="preserve">Create </w:t>
        </w:r>
        <w:proofErr w:type="spellStart"/>
        <w:r w:rsidR="00D001EF">
          <w:t>FlowChart</w:t>
        </w:r>
        <w:proofErr w:type="spellEnd"/>
        <w:r w:rsidR="00D001EF">
          <w:t xml:space="preserve"> to visualize the </w:t>
        </w:r>
      </w:ins>
      <w:ins w:id="371" w:author="Dan Bishop" w:date="2020-05-28T14:06:00Z">
        <w:r w:rsidR="00D001EF">
          <w:t xml:space="preserve">transaction where HomeSlice lists the property slices to back end investors, where a single 30% </w:t>
        </w:r>
      </w:ins>
      <w:ins w:id="372" w:author="Dan Bishop" w:date="2020-05-28T14:07:00Z">
        <w:r w:rsidR="00D001EF">
          <w:t xml:space="preserve">could be divided up amongst 1 or more investors. </w:t>
        </w:r>
        <w:r w:rsidR="00AC13A8">
          <w:t xml:space="preserve">HomeSlice could also hold on to the </w:t>
        </w:r>
      </w:ins>
      <w:ins w:id="373" w:author="Dan Bishop" w:date="2020-06-01T17:54:00Z">
        <w:r>
          <w:t>investments</w:t>
        </w:r>
      </w:ins>
      <w:ins w:id="374" w:author="Dan Bishop" w:date="2020-05-28T14:07:00Z">
        <w:r w:rsidR="00AC13A8">
          <w:t>/slice</w:t>
        </w:r>
      </w:ins>
      <w:ins w:id="375" w:author="Dan Bishop" w:date="2020-06-01T17:54:00Z">
        <w:r>
          <w:t>s</w:t>
        </w:r>
      </w:ins>
      <w:ins w:id="376" w:author="Dan Bishop" w:date="2020-05-28T14:07:00Z">
        <w:r w:rsidR="00AC13A8">
          <w:t>.</w:t>
        </w:r>
      </w:ins>
    </w:p>
    <w:p w14:paraId="566F1772" w14:textId="77777777" w:rsidR="00E743F3" w:rsidRDefault="00E743F3" w:rsidP="008D3D2F"/>
    <w:p w14:paraId="48400154" w14:textId="030448F2" w:rsidR="008D3D2F" w:rsidRDefault="008D3D2F" w:rsidP="008D3D2F">
      <w:r>
        <w:t xml:space="preserve">The transaction is not a Home Equity Line of Credit. There will be no principle and interest payments attached to the contract between the homeowner and HomeSlice. </w:t>
      </w:r>
    </w:p>
    <w:p w14:paraId="1B7F077E" w14:textId="77777777" w:rsidR="008D3D2F" w:rsidRDefault="008D3D2F" w:rsidP="008D3D2F"/>
    <w:p w14:paraId="734F268A" w14:textId="77777777" w:rsidR="008D3D2F" w:rsidRDefault="008D3D2F" w:rsidP="008D3D2F">
      <w:r w:rsidRPr="00E743F3">
        <w:rPr>
          <w:u w:val="single"/>
        </w:rPr>
        <w:t>Transaction Example</w:t>
      </w:r>
      <w:r>
        <w:t>:</w:t>
      </w:r>
    </w:p>
    <w:p w14:paraId="3E867E0F" w14:textId="77777777" w:rsidR="008D3D2F" w:rsidRDefault="008D3D2F" w:rsidP="008D3D2F"/>
    <w:p w14:paraId="489EDE17" w14:textId="77777777" w:rsidR="008D3D2F" w:rsidRDefault="008D3D2F" w:rsidP="008D3D2F">
      <w:r>
        <w:t>Assumption: Homeowner owns 100% of the home outright, mortgage paid off.</w:t>
      </w:r>
    </w:p>
    <w:p w14:paraId="11BAEDA1" w14:textId="77777777" w:rsidR="008D3D2F" w:rsidRDefault="008D3D2F" w:rsidP="008D3D2F"/>
    <w:p w14:paraId="4B3AE1B9" w14:textId="77777777" w:rsidR="008D3D2F" w:rsidRDefault="008D3D2F" w:rsidP="008D3D2F">
      <w:r>
        <w:t>Considerations: Using small dollar amounts to best illustrate the transaction.</w:t>
      </w:r>
    </w:p>
    <w:p w14:paraId="2CF264CD" w14:textId="77777777" w:rsidR="008D3D2F" w:rsidRDefault="008D3D2F" w:rsidP="008D3D2F"/>
    <w:p w14:paraId="6A11EA35" w14:textId="77777777" w:rsidR="008D3D2F" w:rsidRDefault="008D3D2F" w:rsidP="008D3D2F">
      <w:r>
        <w:t xml:space="preserve">Homeowner comes to the site and inputs the address of his/her home. The HomeSlice platform leverages the Zillow API (Zestimate) and our algorithm uses that figure as the basis of the ‘Risk Adjusted Home Value’ calculation, the result of which is then presented to the homeowner as the amount of cash they may be able to receive in exchange for up to 30% of their home’s value. </w:t>
      </w:r>
    </w:p>
    <w:p w14:paraId="4C52D602" w14:textId="77777777" w:rsidR="008D3D2F" w:rsidRDefault="008D3D2F" w:rsidP="008D3D2F"/>
    <w:p w14:paraId="20E8F401" w14:textId="304D5FF3" w:rsidR="008D3D2F" w:rsidRDefault="008D3D2F" w:rsidP="008D3D2F">
      <w:r>
        <w:t xml:space="preserve">Upon entering the address, HomeSlice notes the home is worth $100 and our risk algorithm denotes a max cash value available today of $30. The homeowner agrees to move forward and completes a HomeSlice application which includes a variety of personal information including legal name, mailing address, SSN, mortgage information (origination date, principle amount, interest rate, term, etc.), and more. Using the information provided by the borrower, HomeSlice will perform a credit risk analysis to determine whether the homeowner is qualified to enter into this transaction. Generally speaking, a qualified homeowner will have significant equity in their home, be current on their mortgage, </w:t>
      </w:r>
      <w:commentRangeStart w:id="377"/>
      <w:r w:rsidRPr="00072FA3">
        <w:rPr>
          <w:highlight w:val="yellow"/>
        </w:rPr>
        <w:t>have no liens</w:t>
      </w:r>
      <w:commentRangeEnd w:id="377"/>
      <w:r w:rsidR="00D4340D">
        <w:rPr>
          <w:rStyle w:val="CommentReference"/>
        </w:rPr>
        <w:commentReference w:id="377"/>
      </w:r>
      <w:r>
        <w:t xml:space="preserve"> </w:t>
      </w:r>
      <w:ins w:id="378" w:author="Dan Bishop" w:date="2020-05-28T14:08:00Z">
        <w:r w:rsidR="00AC13A8">
          <w:t>(</w:t>
        </w:r>
      </w:ins>
      <w:ins w:id="379" w:author="Dan Bishop" w:date="2020-06-01T17:54:00Z">
        <w:r w:rsidR="000B4CF7">
          <w:t>outside of</w:t>
        </w:r>
      </w:ins>
      <w:ins w:id="380" w:author="Dan Bishop" w:date="2020-06-01T17:55:00Z">
        <w:r w:rsidR="000B4CF7">
          <w:t xml:space="preserve"> that of the original lender)</w:t>
        </w:r>
      </w:ins>
      <w:ins w:id="381" w:author="Dan Bishop" w:date="2020-05-28T14:08:00Z">
        <w:r w:rsidR="00AC13A8">
          <w:t xml:space="preserve"> </w:t>
        </w:r>
      </w:ins>
      <w:r>
        <w:t xml:space="preserve">against the property, and have an above average credit score. </w:t>
      </w:r>
    </w:p>
    <w:p w14:paraId="23E585B5" w14:textId="77777777" w:rsidR="008D3D2F" w:rsidRDefault="008D3D2F" w:rsidP="008D3D2F"/>
    <w:p w14:paraId="37474533" w14:textId="133A9209" w:rsidR="008D3D2F" w:rsidRDefault="008D3D2F" w:rsidP="008D3D2F">
      <w:del w:id="382" w:author="Dan Bishop" w:date="2020-06-01T20:38:00Z">
        <w:r w:rsidDel="007175CC">
          <w:lastRenderedPageBreak/>
          <w:delText xml:space="preserve">Assuming </w:delText>
        </w:r>
      </w:del>
      <w:ins w:id="383" w:author="Dan Bishop" w:date="2020-06-01T20:38:00Z">
        <w:r w:rsidR="007175CC">
          <w:t xml:space="preserve">If </w:t>
        </w:r>
      </w:ins>
      <w:r>
        <w:t>the homeowner is deemed qualified, HomeSlice will move forward with the transaction and within minutes of credit risk analysis completion, a final cash offer will be made to the homeowner. The final cash offer may differ from the original cash available amount depending on the result of the credit risk analysis. The Contract documents will then be drafted by HomeSlice and presented to the homeowner for e-signature.</w:t>
      </w:r>
    </w:p>
    <w:p w14:paraId="44368434" w14:textId="77777777" w:rsidR="008D3D2F" w:rsidRDefault="008D3D2F" w:rsidP="008D3D2F"/>
    <w:p w14:paraId="7A7A8E16" w14:textId="58617AA0" w:rsidR="008D3D2F" w:rsidRDefault="008D3D2F" w:rsidP="008D3D2F">
      <w:del w:id="384" w:author="Dan Bishop" w:date="2020-06-01T20:38:00Z">
        <w:r w:rsidDel="000342BB">
          <w:delText xml:space="preserve">Let’s </w:delText>
        </w:r>
      </w:del>
      <w:ins w:id="385" w:author="Dan Bishop" w:date="2020-06-01T20:38:00Z">
        <w:r w:rsidR="000342BB">
          <w:t xml:space="preserve">For this example, we </w:t>
        </w:r>
      </w:ins>
      <w:r>
        <w:t>assume the agreement is reached for $1 in exchange for 1% of the home equity.</w:t>
      </w:r>
    </w:p>
    <w:p w14:paraId="4AA9E1F8" w14:textId="77777777" w:rsidR="008D3D2F" w:rsidRDefault="008D3D2F" w:rsidP="008D3D2F"/>
    <w:p w14:paraId="724ECA39" w14:textId="732E2B15" w:rsidR="008D3D2F" w:rsidRDefault="008D3D2F" w:rsidP="008D3D2F">
      <w:r>
        <w:t>Upon signing, the homeowner</w:t>
      </w:r>
      <w:ins w:id="386" w:author="Dan Bishop" w:date="2020-06-01T20:38:00Z">
        <w:r w:rsidR="000342BB">
          <w:t>’</w:t>
        </w:r>
      </w:ins>
      <w:r>
        <w:t xml:space="preserve">s transaction will be </w:t>
      </w:r>
      <w:proofErr w:type="gramStart"/>
      <w:r>
        <w:t>processed</w:t>
      </w:r>
      <w:proofErr w:type="gramEnd"/>
      <w:r>
        <w:t xml:space="preserve"> and funds remitted</w:t>
      </w:r>
      <w:ins w:id="387" w:author="Dan Bishop" w:date="2020-06-01T20:38:00Z">
        <w:r w:rsidR="000342BB">
          <w:t xml:space="preserve"> from HomeSlice to</w:t>
        </w:r>
      </w:ins>
      <w:ins w:id="388" w:author="Dan Bishop" w:date="2020-06-01T20:39:00Z">
        <w:r w:rsidR="000342BB">
          <w:t xml:space="preserve"> the homeowner</w:t>
        </w:r>
      </w:ins>
      <w:r>
        <w:t xml:space="preserve">. </w:t>
      </w:r>
      <w:ins w:id="389" w:author="Dan Bishop" w:date="2020-06-01T20:59:00Z">
        <w:r w:rsidR="00291D05">
          <w:t xml:space="preserve">Once the initial transaction is completed, HomeSlice will utilize an independent appraisal service </w:t>
        </w:r>
      </w:ins>
      <w:ins w:id="390" w:author="Dan Bishop" w:date="2020-06-01T21:00:00Z">
        <w:r w:rsidR="00291D05">
          <w:t>to assess the home’s value beyond our risk adjusted estimate and that provided by Zillow. The D</w:t>
        </w:r>
      </w:ins>
      <w:ins w:id="391" w:author="Dan Bishop" w:date="2020-06-01T21:01:00Z">
        <w:r w:rsidR="00291D05">
          <w:t xml:space="preserve">ay 1 value will be trued-up to the independent appraisal value. </w:t>
        </w:r>
      </w:ins>
    </w:p>
    <w:p w14:paraId="53B0D275" w14:textId="77777777" w:rsidR="008D3D2F" w:rsidRDefault="008D3D2F" w:rsidP="008D3D2F"/>
    <w:p w14:paraId="4186C61E" w14:textId="38F89EB6" w:rsidR="008D3D2F" w:rsidRDefault="008D3D2F" w:rsidP="008D3D2F">
      <w:r>
        <w:t>At this point</w:t>
      </w:r>
      <w:ins w:id="392" w:author="Dan Bishop" w:date="2020-06-01T21:01:00Z">
        <w:r w:rsidR="00585835">
          <w:t xml:space="preserve"> and assuming no material adjustment to the home’s value is needed as a result of the appraisal</w:t>
        </w:r>
      </w:ins>
      <w:r>
        <w:t xml:space="preserve">, HomeSlice retains ownership of the agreed upon 1% of home equity worth $1 on Day 1. Most commonly, HomeSlice will turn around and list the Home Equity share on the investment marketplace/platform at a small premium. </w:t>
      </w:r>
      <w:ins w:id="393" w:author="Dan Bishop" w:date="2020-06-01T21:02:00Z">
        <w:r w:rsidR="00407B1A">
          <w:t xml:space="preserve">The listing of the Slice on the home equity marketplace will not occur until the appraisal process has completed, but the homeowner would have the cash </w:t>
        </w:r>
      </w:ins>
      <w:ins w:id="394" w:author="Dan Bishop" w:date="2020-06-01T21:10:00Z">
        <w:r w:rsidR="00407B1A">
          <w:t>immediately</w:t>
        </w:r>
      </w:ins>
      <w:ins w:id="395" w:author="Dan Bishop" w:date="2020-06-01T21:03:00Z">
        <w:r w:rsidR="00407B1A">
          <w:t>.</w:t>
        </w:r>
      </w:ins>
      <w:ins w:id="396" w:author="Dan Bishop" w:date="2020-06-01T21:10:00Z">
        <w:r w:rsidR="00407B1A">
          <w:t xml:space="preserve"> Built into the premium of the listed Slice, will be the cost for the appraisal. </w:t>
        </w:r>
      </w:ins>
    </w:p>
    <w:p w14:paraId="6A6B5126" w14:textId="77777777" w:rsidR="008D3D2F" w:rsidRDefault="008D3D2F" w:rsidP="008D3D2F"/>
    <w:p w14:paraId="3215205B" w14:textId="5E8F43AA" w:rsidR="008D3D2F" w:rsidRDefault="000342BB" w:rsidP="008D3D2F">
      <w:ins w:id="397" w:author="Dan Bishop" w:date="2020-06-01T20:39:00Z">
        <w:r>
          <w:t xml:space="preserve">Once listed, </w:t>
        </w:r>
      </w:ins>
      <w:r w:rsidR="008D3D2F">
        <w:t xml:space="preserve">Investor ABC (“ABC”) finds the home listed on the platform for $1.50 ($1 cost basis, $0.50 premium), </w:t>
      </w:r>
      <w:commentRangeStart w:id="398"/>
      <w:r w:rsidR="008D3D2F" w:rsidRPr="00FA5633">
        <w:rPr>
          <w:highlight w:val="yellow"/>
        </w:rPr>
        <w:t xml:space="preserve">has $1.50 </w:t>
      </w:r>
      <w:commentRangeEnd w:id="398"/>
      <w:r w:rsidR="00FA5633" w:rsidRPr="00FA5633">
        <w:rPr>
          <w:rStyle w:val="CommentReference"/>
          <w:highlight w:val="yellow"/>
        </w:rPr>
        <w:commentReference w:id="398"/>
      </w:r>
      <w:r w:rsidR="008D3D2F">
        <w:t xml:space="preserve">ready to invest and is willing to </w:t>
      </w:r>
      <w:del w:id="399" w:author="Dan Bishop" w:date="2020-06-01T17:56:00Z">
        <w:r w:rsidR="008D3D2F" w:rsidDel="005E5AA7">
          <w:delText xml:space="preserve">shell </w:delText>
        </w:r>
      </w:del>
      <w:ins w:id="400" w:author="Dan Bishop" w:date="2020-06-01T17:56:00Z">
        <w:r w:rsidR="005E5AA7">
          <w:t xml:space="preserve">pay that amount </w:t>
        </w:r>
      </w:ins>
      <w:del w:id="401" w:author="Dan Bishop" w:date="2020-06-01T17:56:00Z">
        <w:r w:rsidR="008D3D2F" w:rsidDel="005E5AA7">
          <w:delText xml:space="preserve">out </w:delText>
        </w:r>
      </w:del>
      <w:r w:rsidR="008D3D2F">
        <w:t xml:space="preserve">in exchange for 1% of the home’s equity. HomeSlice accepts the offer and the transaction moves forward. HomeSlice turns a </w:t>
      </w:r>
      <w:commentRangeStart w:id="402"/>
      <w:commentRangeStart w:id="403"/>
      <w:r w:rsidR="008D3D2F">
        <w:t>50%</w:t>
      </w:r>
      <w:commentRangeEnd w:id="402"/>
      <w:r w:rsidR="00FA5633">
        <w:rPr>
          <w:rStyle w:val="CommentReference"/>
        </w:rPr>
        <w:commentReference w:id="402"/>
      </w:r>
      <w:commentRangeEnd w:id="403"/>
      <w:r w:rsidR="005E5AA7">
        <w:rPr>
          <w:rStyle w:val="CommentReference"/>
        </w:rPr>
        <w:commentReference w:id="403"/>
      </w:r>
      <w:r w:rsidR="008D3D2F">
        <w:t xml:space="preserve"> profit ($0.50) and ABC now owns 1% of the home’s equity.</w:t>
      </w:r>
    </w:p>
    <w:p w14:paraId="6F871F11" w14:textId="77777777" w:rsidR="008D3D2F" w:rsidRDefault="008D3D2F" w:rsidP="008D3D2F"/>
    <w:p w14:paraId="2DBFD17A" w14:textId="77777777" w:rsidR="008D3D2F" w:rsidRDefault="008D3D2F" w:rsidP="008D3D2F">
      <w:r>
        <w:t>Fast forward 5yrs and the home’s value grows to $250 and ABC’s 1% ($1.50 cost basis) is now worth $2.50, a net unrealized gain of $1.00 or 67%. ABC can either hold this investment or sell the slice to another investor willing to pay market value ($2.50 for the 1% share). For this example, investor ABC elects to hold on to the investment.</w:t>
      </w:r>
    </w:p>
    <w:p w14:paraId="32D40A5D" w14:textId="77777777" w:rsidR="008D3D2F" w:rsidRDefault="008D3D2F" w:rsidP="008D3D2F"/>
    <w:p w14:paraId="0B9E71D9" w14:textId="55D42043" w:rsidR="008D3D2F" w:rsidRDefault="008D3D2F" w:rsidP="008D3D2F">
      <w:pPr>
        <w:rPr>
          <w:ins w:id="404" w:author="Dan Bishop" w:date="2020-06-01T21:19:00Z"/>
        </w:rPr>
      </w:pPr>
      <w:commentRangeStart w:id="405"/>
      <w:commentRangeStart w:id="406"/>
      <w:r>
        <w:t>The homeowner is now ready to sell the home, noting the home has appreciated significantly in recent years. With that, the home is listed and sold for $250</w:t>
      </w:r>
      <w:commentRangeEnd w:id="405"/>
      <w:r w:rsidR="00FA5633">
        <w:rPr>
          <w:rStyle w:val="CommentReference"/>
        </w:rPr>
        <w:commentReference w:id="405"/>
      </w:r>
      <w:commentRangeEnd w:id="406"/>
      <w:r w:rsidR="00BD2493">
        <w:rPr>
          <w:rStyle w:val="CommentReference"/>
        </w:rPr>
        <w:commentReference w:id="406"/>
      </w:r>
      <w:r>
        <w:t>. Upon sale and per the HomeSlice investment contract agreement</w:t>
      </w:r>
      <w:ins w:id="407" w:author="Dan Bishop" w:date="2020-06-01T17:58:00Z">
        <w:r w:rsidR="005E5AA7">
          <w:t>,</w:t>
        </w:r>
      </w:ins>
      <w:r>
        <w:t xml:space="preserve"> ABC is remitted the initial investment plus the $1.00 profit and </w:t>
      </w:r>
      <w:del w:id="408" w:author="Dan Bishop" w:date="2020-06-01T18:01:00Z">
        <w:r w:rsidDel="00BD2493">
          <w:delText>takes a walk.</w:delText>
        </w:r>
      </w:del>
      <w:ins w:id="409" w:author="Dan Bishop" w:date="2020-06-01T18:01:00Z">
        <w:r w:rsidR="00BD2493">
          <w:t>the contract is fulfilled.</w:t>
        </w:r>
      </w:ins>
      <w:r>
        <w:t xml:space="preserve"> The</w:t>
      </w:r>
      <w:commentRangeStart w:id="410"/>
      <w:commentRangeStart w:id="411"/>
      <w:r>
        <w:t xml:space="preserve"> contract expires upon sale/liquidation</w:t>
      </w:r>
      <w:commentRangeEnd w:id="410"/>
      <w:r w:rsidR="00162F18">
        <w:rPr>
          <w:rStyle w:val="CommentReference"/>
        </w:rPr>
        <w:commentReference w:id="410"/>
      </w:r>
      <w:commentRangeEnd w:id="411"/>
      <w:r w:rsidR="0066559E">
        <w:rPr>
          <w:rStyle w:val="CommentReference"/>
        </w:rPr>
        <w:commentReference w:id="411"/>
      </w:r>
      <w:r>
        <w:t xml:space="preserve">. </w:t>
      </w:r>
    </w:p>
    <w:p w14:paraId="45E68EF8" w14:textId="04EAF4A5" w:rsidR="000071DF" w:rsidRDefault="000071DF" w:rsidP="008D3D2F">
      <w:pPr>
        <w:rPr>
          <w:ins w:id="412" w:author="Dan Bishop" w:date="2020-06-01T21:19:00Z"/>
        </w:rPr>
      </w:pPr>
    </w:p>
    <w:p w14:paraId="44B80CEC" w14:textId="1A1D3A05" w:rsidR="000071DF" w:rsidRDefault="000071DF" w:rsidP="008D3D2F">
      <w:pPr>
        <w:rPr>
          <w:ins w:id="413" w:author="Dan Bishop" w:date="2020-06-01T21:19:00Z"/>
        </w:rPr>
      </w:pPr>
      <w:ins w:id="414" w:author="Dan Bishop" w:date="2020-06-01T21:19:00Z">
        <w:r>
          <w:t>Other Transaction Considerations:</w:t>
        </w:r>
      </w:ins>
    </w:p>
    <w:p w14:paraId="6E478E35" w14:textId="35E3B32D" w:rsidR="000071DF" w:rsidRDefault="000071DF" w:rsidP="008D3D2F">
      <w:pPr>
        <w:rPr>
          <w:ins w:id="415" w:author="Dan Bishop" w:date="2020-06-01T21:19:00Z"/>
        </w:rPr>
      </w:pPr>
    </w:p>
    <w:p w14:paraId="2C1BA271" w14:textId="77777777" w:rsidR="003A6BD4" w:rsidRDefault="000071DF" w:rsidP="008D3D2F">
      <w:pPr>
        <w:rPr>
          <w:ins w:id="416" w:author="Dan Bishop" w:date="2020-06-01T21:27:00Z"/>
        </w:rPr>
      </w:pPr>
      <w:ins w:id="417" w:author="Dan Bishop" w:date="2020-06-01T21:19:00Z">
        <w:r>
          <w:t xml:space="preserve">Investor ABC has the right to sell </w:t>
        </w:r>
      </w:ins>
      <w:ins w:id="418" w:author="Dan Bishop" w:date="2020-06-01T21:26:00Z">
        <w:r w:rsidR="003A6BD4">
          <w:t>their</w:t>
        </w:r>
      </w:ins>
      <w:ins w:id="419" w:author="Dan Bishop" w:date="2020-06-01T21:19:00Z">
        <w:r>
          <w:t xml:space="preserve"> Slice at to another willing investor who se</w:t>
        </w:r>
      </w:ins>
      <w:ins w:id="420" w:author="Dan Bishop" w:date="2020-06-01T21:20:00Z">
        <w:r>
          <w:t xml:space="preserve">es an opportunity in the Slice. As mentioned previously, the investor in any Slice can only liquidate upon sale of the home or sale to another willing investor. </w:t>
        </w:r>
      </w:ins>
    </w:p>
    <w:p w14:paraId="06EC3105" w14:textId="77777777" w:rsidR="003A6BD4" w:rsidRDefault="003A6BD4" w:rsidP="008D3D2F">
      <w:pPr>
        <w:rPr>
          <w:ins w:id="421" w:author="Dan Bishop" w:date="2020-06-01T21:27:00Z"/>
        </w:rPr>
      </w:pPr>
    </w:p>
    <w:p w14:paraId="32729120" w14:textId="044BCA8F" w:rsidR="00A71604" w:rsidRDefault="000071DF" w:rsidP="008D3D2F">
      <w:pPr>
        <w:rPr>
          <w:ins w:id="422" w:author="Dan Bishop" w:date="2020-05-28T14:28:00Z"/>
        </w:rPr>
      </w:pPr>
      <w:ins w:id="423" w:author="Dan Bishop" w:date="2020-06-01T21:20:00Z">
        <w:r>
          <w:lastRenderedPageBreak/>
          <w:t xml:space="preserve">HomeSlice is designed for long term investors. </w:t>
        </w:r>
      </w:ins>
      <w:ins w:id="424" w:author="Dan Bishop" w:date="2020-06-01T21:27:00Z">
        <w:r w:rsidR="003A6BD4">
          <w:t xml:space="preserve">If a transfer occurs between investors, the price will be determined again, in an auction like system where the price will be determined by the listing investor and the open market. </w:t>
        </w:r>
      </w:ins>
      <w:ins w:id="425" w:author="Dan Bishop" w:date="2020-06-01T21:32:00Z">
        <w:r w:rsidR="002D6525">
          <w:t>With th</w:t>
        </w:r>
      </w:ins>
      <w:ins w:id="426" w:author="Dan Bishop" w:date="2020-06-01T21:33:00Z">
        <w:r w:rsidR="002D6525">
          <w:t xml:space="preserve">is model, appraisals are not needed at every transfer point. </w:t>
        </w:r>
      </w:ins>
    </w:p>
    <w:p w14:paraId="6C2971E1" w14:textId="3977E9D8" w:rsidR="00A71604" w:rsidRDefault="00A71604" w:rsidP="008D3D2F"/>
    <w:p w14:paraId="564C1937" w14:textId="77777777" w:rsidR="00E743F3" w:rsidRDefault="00E743F3" w:rsidP="008D3D2F"/>
    <w:p w14:paraId="6EA980B7" w14:textId="77777777" w:rsidR="00E743F3" w:rsidRDefault="008D3D2F" w:rsidP="008D3D2F">
      <w:r w:rsidRPr="00E743F3">
        <w:rPr>
          <w:b/>
          <w:bCs/>
          <w:u w:val="single"/>
        </w:rPr>
        <w:t>Target Market/Customer</w:t>
      </w:r>
      <w:r w:rsidR="00E743F3">
        <w:t>:</w:t>
      </w:r>
    </w:p>
    <w:p w14:paraId="58824010" w14:textId="2D068859" w:rsidR="008D3D2F" w:rsidRDefault="008D3D2F" w:rsidP="008D3D2F">
      <w:r>
        <w:tab/>
      </w:r>
    </w:p>
    <w:p w14:paraId="17E0826D" w14:textId="360F3E33" w:rsidR="008D3D2F" w:rsidRDefault="008D3D2F" w:rsidP="008D3D2F">
      <w:r>
        <w:t xml:space="preserve">An addressable market exists between those who live paycheck to paycheck (approximately </w:t>
      </w:r>
      <w:hyperlink r:id="rId9" w:anchor="7e6775c44f10" w:history="1">
        <w:r w:rsidRPr="00E743F3">
          <w:rPr>
            <w:rStyle w:val="Hyperlink"/>
          </w:rPr>
          <w:t>78% of Americans in 2019</w:t>
        </w:r>
      </w:hyperlink>
      <w:r>
        <w:t xml:space="preserve">) and those who own a home (approximately </w:t>
      </w:r>
      <w:hyperlink r:id="rId10" w:history="1">
        <w:r w:rsidRPr="00E743F3">
          <w:rPr>
            <w:rStyle w:val="Hyperlink"/>
          </w:rPr>
          <w:t xml:space="preserve">65% </w:t>
        </w:r>
        <w:r w:rsidR="00E743F3" w:rsidRPr="00E743F3">
          <w:rPr>
            <w:rStyle w:val="Hyperlink"/>
          </w:rPr>
          <w:t xml:space="preserve">of Americans </w:t>
        </w:r>
        <w:r w:rsidRPr="00E743F3">
          <w:rPr>
            <w:rStyle w:val="Hyperlink"/>
          </w:rPr>
          <w:t>in 2019</w:t>
        </w:r>
      </w:hyperlink>
      <w:r>
        <w:t>).</w:t>
      </w:r>
    </w:p>
    <w:p w14:paraId="1AF8568F" w14:textId="77777777" w:rsidR="008D3D2F" w:rsidRDefault="008D3D2F" w:rsidP="008D3D2F"/>
    <w:p w14:paraId="6367876F" w14:textId="7ED860E2" w:rsidR="002D78B6" w:rsidRDefault="008D3D2F" w:rsidP="008D3D2F">
      <w:r>
        <w:t>This swath of American</w:t>
      </w:r>
      <w:r w:rsidR="00007F7A">
        <w:t>s</w:t>
      </w:r>
      <w:r>
        <w:t xml:space="preserve"> </w:t>
      </w:r>
      <w:proofErr w:type="gramStart"/>
      <w:r w:rsidR="00007F7A">
        <w:t>represent</w:t>
      </w:r>
      <w:proofErr w:type="gramEnd"/>
      <w:r w:rsidR="00007F7A">
        <w:t xml:space="preserve"> </w:t>
      </w:r>
      <w:proofErr w:type="spellStart"/>
      <w:r>
        <w:t>HomeSlice’s</w:t>
      </w:r>
      <w:proofErr w:type="spellEnd"/>
      <w:r>
        <w:t xml:space="preserve"> target market.</w:t>
      </w:r>
    </w:p>
    <w:sectPr w:rsidR="002D78B6" w:rsidSect="001705C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 w:author="Koehler, Brett" w:date="2020-05-27T20:32:00Z" w:initials="KB">
    <w:p w14:paraId="4D1C7D84" w14:textId="00F02618" w:rsidR="00D4340D" w:rsidRDefault="00D4340D">
      <w:pPr>
        <w:pStyle w:val="CommentText"/>
      </w:pPr>
      <w:r>
        <w:rPr>
          <w:rStyle w:val="CommentReference"/>
        </w:rPr>
        <w:annotationRef/>
      </w:r>
      <w:r>
        <w:t xml:space="preserve">This is heavily focused on the homeowner side. What are the benefits to the investor? HS? This section should be </w:t>
      </w:r>
      <w:proofErr w:type="gramStart"/>
      <w:r>
        <w:t>three fold</w:t>
      </w:r>
      <w:proofErr w:type="gramEnd"/>
      <w:r>
        <w:t xml:space="preserve"> and describe the benefits in all aspects of the transaction. </w:t>
      </w:r>
    </w:p>
  </w:comment>
  <w:comment w:id="62" w:author="Koehler, Brett" w:date="2020-05-27T20:34:00Z" w:initials="KB">
    <w:p w14:paraId="17F208E4" w14:textId="3BB914CD" w:rsidR="00D4340D" w:rsidRDefault="00D4340D">
      <w:pPr>
        <w:pStyle w:val="CommentText"/>
      </w:pPr>
      <w:r>
        <w:rPr>
          <w:rStyle w:val="CommentReference"/>
        </w:rPr>
        <w:annotationRef/>
      </w:r>
      <w:r>
        <w:t xml:space="preserve">Need to go more in-depth on the unique features. </w:t>
      </w:r>
      <w:r w:rsidR="00794033">
        <w:t xml:space="preserve">Need to go into details on the unique features (investment options) the investor can utilize. Besides being able to browse in real time, is there anything else that can be added to intrigue the investors to visit the site? </w:t>
      </w:r>
    </w:p>
  </w:comment>
  <w:comment w:id="63" w:author="Dan Bishop" w:date="2020-05-28T16:01:00Z" w:initials="DB">
    <w:p w14:paraId="1FB59E7D" w14:textId="184A20F2" w:rsidR="00730088" w:rsidRDefault="00730088">
      <w:pPr>
        <w:pStyle w:val="CommentText"/>
      </w:pPr>
      <w:r>
        <w:rPr>
          <w:rStyle w:val="CommentReference"/>
        </w:rPr>
        <w:annotationRef/>
      </w:r>
      <w:r>
        <w:t xml:space="preserve">Answered, see differentiation and lack of qualification needed to use the platform. Small dollar amounts, no need for high net worth or investor accreditation. Investors will also be informed by real time and macroeconomic data to inform their decisions. Transactions will be executed via contract allowing expedition of the process via e-sign. </w:t>
      </w:r>
    </w:p>
  </w:comment>
  <w:comment w:id="144" w:author="Koehler, Brett" w:date="2020-05-26T21:11:00Z" w:initials="KB">
    <w:p w14:paraId="4356478E" w14:textId="00522F6A" w:rsidR="00C37D1F" w:rsidRDefault="00C37D1F">
      <w:pPr>
        <w:pStyle w:val="CommentText"/>
      </w:pPr>
      <w:r>
        <w:rPr>
          <w:rStyle w:val="CommentReference"/>
        </w:rPr>
        <w:annotationRef/>
      </w:r>
      <w:r>
        <w:t xml:space="preserve">Is this breach language going to be in the contract? </w:t>
      </w:r>
      <w:proofErr w:type="gramStart"/>
      <w:r>
        <w:t>So</w:t>
      </w:r>
      <w:proofErr w:type="gramEnd"/>
      <w:r>
        <w:t xml:space="preserve"> this may lead into transaction details, but what are the remedies for when a breach occurs? Does it require the homeowner to give back the cash? Is this transaction going to be similar to a margin call to where the homeowner can put up additional collateral instead of the cash to get back to over the 30%? </w:t>
      </w:r>
    </w:p>
  </w:comment>
  <w:comment w:id="167" w:author="Koehler, Brett" w:date="2020-05-27T20:39:00Z" w:initials="KB">
    <w:p w14:paraId="3A77B025" w14:textId="2A784CBE" w:rsidR="00794033" w:rsidRDefault="00794033">
      <w:pPr>
        <w:pStyle w:val="CommentText"/>
      </w:pPr>
      <w:r>
        <w:rPr>
          <w:rStyle w:val="CommentReference"/>
        </w:rPr>
        <w:annotationRef/>
      </w:r>
      <w:r>
        <w:t xml:space="preserve">What is the remedy for a breach? The owner </w:t>
      </w:r>
      <w:proofErr w:type="gramStart"/>
      <w:r>
        <w:t>have</w:t>
      </w:r>
      <w:proofErr w:type="gramEnd"/>
      <w:r>
        <w:t xml:space="preserve"> to pay a penalty fee? Payback the loan or % of the loan? </w:t>
      </w:r>
    </w:p>
  </w:comment>
  <w:comment w:id="168" w:author="Dan Bishop" w:date="2020-05-28T16:19:00Z" w:initials="DB">
    <w:p w14:paraId="53ED9E90" w14:textId="2D772F71" w:rsidR="00923FBF" w:rsidRDefault="00923FBF">
      <w:pPr>
        <w:pStyle w:val="CommentText"/>
      </w:pPr>
      <w:r>
        <w:rPr>
          <w:rStyle w:val="CommentReference"/>
        </w:rPr>
        <w:annotationRef/>
      </w:r>
      <w:r>
        <w:t xml:space="preserve">Answered, yes payback of the cash remitted in exchange for the equity % plus any appreciation thereof. </w:t>
      </w:r>
    </w:p>
  </w:comment>
  <w:comment w:id="169" w:author="Dan Bishop" w:date="2020-05-28T16:20:00Z" w:initials="DB">
    <w:p w14:paraId="546050AA" w14:textId="0E037369" w:rsidR="008E74E9" w:rsidRDefault="008E74E9">
      <w:pPr>
        <w:pStyle w:val="CommentText"/>
      </w:pPr>
      <w:r>
        <w:rPr>
          <w:rStyle w:val="CommentReference"/>
        </w:rPr>
        <w:annotationRef/>
      </w:r>
    </w:p>
  </w:comment>
  <w:comment w:id="200" w:author="Koehler, Brett" w:date="2020-05-26T21:18:00Z" w:initials="KB">
    <w:p w14:paraId="6BF1AB14" w14:textId="315B90BE" w:rsidR="00C37D1F" w:rsidRDefault="00C37D1F">
      <w:pPr>
        <w:pStyle w:val="CommentText"/>
      </w:pPr>
      <w:r>
        <w:rPr>
          <w:rStyle w:val="CommentReference"/>
        </w:rPr>
        <w:annotationRef/>
      </w:r>
      <w:r>
        <w:t>This language needs to be adjusted. Will need to clarify this to be outside of the original lien held by the bank for the mortgage. Having ‘no’ liens is not realistic for this business model today. If there is an outstanding mortgage</w:t>
      </w:r>
      <w:r w:rsidR="00B01955">
        <w:t xml:space="preserve"> 100% of the </w:t>
      </w:r>
      <w:proofErr w:type="gramStart"/>
      <w:r w:rsidR="00B01955">
        <w:t>time</w:t>
      </w:r>
      <w:proofErr w:type="gramEnd"/>
      <w:r w:rsidR="00B01955">
        <w:t xml:space="preserve"> there will be a lien on the property by the bank. </w:t>
      </w:r>
    </w:p>
  </w:comment>
  <w:comment w:id="201" w:author="Dan Bishop" w:date="2020-05-28T16:31:00Z" w:initials="DB">
    <w:p w14:paraId="6C237DEC" w14:textId="32250120" w:rsidR="00A41C23" w:rsidRDefault="00A41C23">
      <w:pPr>
        <w:pStyle w:val="CommentText"/>
      </w:pPr>
      <w:r>
        <w:rPr>
          <w:rStyle w:val="CommentReference"/>
        </w:rPr>
        <w:annotationRef/>
      </w:r>
      <w:r w:rsidR="001720EA">
        <w:t>Addressed</w:t>
      </w:r>
    </w:p>
  </w:comment>
  <w:comment w:id="232" w:author="Koehler, Brett" w:date="2020-05-26T21:24:00Z" w:initials="KB">
    <w:p w14:paraId="20CC8591" w14:textId="5D3BC273" w:rsidR="00B01955" w:rsidRDefault="00B01955">
      <w:pPr>
        <w:pStyle w:val="CommentText"/>
      </w:pPr>
      <w:r>
        <w:rPr>
          <w:rStyle w:val="CommentReference"/>
        </w:rPr>
        <w:annotationRef/>
      </w:r>
      <w:r>
        <w:t xml:space="preserve">Nothing owed upon </w:t>
      </w:r>
      <w:proofErr w:type="gramStart"/>
      <w:r>
        <w:t>foreclosure?</w:t>
      </w:r>
      <w:proofErr w:type="gramEnd"/>
      <w:r>
        <w:t xml:space="preserve"> This is an interesting </w:t>
      </w:r>
      <w:proofErr w:type="gramStart"/>
      <w:r>
        <w:t>area,</w:t>
      </w:r>
      <w:proofErr w:type="gramEnd"/>
      <w:r>
        <w:t xml:space="preserve"> we should talk about these cases of what the remedy is. Since the first bullet states a delinquency is a breach of contract, then what is the remedy for a breach? </w:t>
      </w:r>
    </w:p>
  </w:comment>
  <w:comment w:id="280" w:author="Koehler, Brett" w:date="2020-05-27T20:41:00Z" w:initials="KB">
    <w:p w14:paraId="6C7AACAF" w14:textId="77777777" w:rsidR="00794033" w:rsidRDefault="00794033">
      <w:pPr>
        <w:pStyle w:val="CommentText"/>
      </w:pPr>
      <w:r>
        <w:rPr>
          <w:rStyle w:val="CommentReference"/>
        </w:rPr>
        <w:annotationRef/>
      </w:r>
      <w:r>
        <w:t xml:space="preserve">I am thinking of a </w:t>
      </w:r>
      <w:proofErr w:type="gramStart"/>
      <w:r>
        <w:t>two transaction</w:t>
      </w:r>
      <w:proofErr w:type="gramEnd"/>
      <w:r>
        <w:t xml:space="preserve"> flow approach</w:t>
      </w:r>
    </w:p>
    <w:p w14:paraId="5F8B52C8" w14:textId="77777777" w:rsidR="00794033" w:rsidRDefault="00794033" w:rsidP="00794033">
      <w:pPr>
        <w:pStyle w:val="CommentText"/>
        <w:numPr>
          <w:ilvl w:val="0"/>
          <w:numId w:val="5"/>
        </w:numPr>
      </w:pPr>
      <w:r>
        <w:t xml:space="preserve"> Homeowner --&gt; HS</w:t>
      </w:r>
    </w:p>
    <w:p w14:paraId="3405DCF6" w14:textId="77777777" w:rsidR="00794033" w:rsidRDefault="00794033" w:rsidP="00794033">
      <w:pPr>
        <w:pStyle w:val="CommentText"/>
        <w:numPr>
          <w:ilvl w:val="0"/>
          <w:numId w:val="5"/>
        </w:numPr>
      </w:pPr>
      <w:r>
        <w:t xml:space="preserve"> HS --&gt; Investor</w:t>
      </w:r>
    </w:p>
    <w:p w14:paraId="2B73EF86" w14:textId="77777777" w:rsidR="00794033" w:rsidRDefault="00794033" w:rsidP="00794033">
      <w:pPr>
        <w:pStyle w:val="CommentText"/>
      </w:pPr>
    </w:p>
    <w:p w14:paraId="46D85F1D" w14:textId="77777777" w:rsidR="00794033" w:rsidRDefault="00794033" w:rsidP="00794033">
      <w:pPr>
        <w:pStyle w:val="CommentText"/>
      </w:pPr>
      <w:r>
        <w:t xml:space="preserve">This transaction structure will allow for simplification on the </w:t>
      </w:r>
      <w:proofErr w:type="gramStart"/>
      <w:r>
        <w:t>front end</w:t>
      </w:r>
      <w:proofErr w:type="gramEnd"/>
      <w:r>
        <w:t xml:space="preserve"> transaction i.e. simple home equity loan at no interest rate, with</w:t>
      </w:r>
      <w:r w:rsidR="00D16F71">
        <w:t xml:space="preserve"> the required clauses noted above. </w:t>
      </w:r>
    </w:p>
    <w:p w14:paraId="3B64A5B7" w14:textId="77777777" w:rsidR="00D16F71" w:rsidRDefault="00D16F71" w:rsidP="00794033">
      <w:pPr>
        <w:pStyle w:val="CommentText"/>
      </w:pPr>
    </w:p>
    <w:p w14:paraId="037B757F" w14:textId="77777777" w:rsidR="00D16F71" w:rsidRDefault="00D16F71" w:rsidP="00794033">
      <w:pPr>
        <w:pStyle w:val="CommentText"/>
      </w:pPr>
      <w:r>
        <w:t xml:space="preserve">Transactions with the investor will then be derivative transactions that we can charge fees to enter into the transaction. At the end of the day, HS will hold the rights to the value obtain through the appreciation of the property in the HE </w:t>
      </w:r>
      <w:proofErr w:type="gramStart"/>
      <w:r>
        <w:t>contract</w:t>
      </w:r>
      <w:proofErr w:type="gramEnd"/>
      <w:r>
        <w:t xml:space="preserve">. Then using derivative future contracts, short or long term, we can create a transaction to where we incur revenue on the front end but also can make money on if the value goes in HS favor in the value. </w:t>
      </w:r>
    </w:p>
    <w:p w14:paraId="074765D8" w14:textId="77777777" w:rsidR="00D16F71" w:rsidRDefault="00D16F71" w:rsidP="00794033">
      <w:pPr>
        <w:pStyle w:val="CommentText"/>
      </w:pPr>
    </w:p>
    <w:p w14:paraId="0297DA09" w14:textId="77777777" w:rsidR="00D16F71" w:rsidRDefault="00D16F71" w:rsidP="00794033">
      <w:pPr>
        <w:pStyle w:val="CommentText"/>
      </w:pPr>
      <w:r>
        <w:t xml:space="preserve">An example of a </w:t>
      </w:r>
      <w:proofErr w:type="gramStart"/>
      <w:r>
        <w:t>long term</w:t>
      </w:r>
      <w:proofErr w:type="gramEnd"/>
      <w:r>
        <w:t xml:space="preserve"> transaction can be a call for the value to appreciate over a 3 year period. After HS receives the contract value an investor is interested in, utilizing the algorithm already created, we can price the transaction and charge a small fee to enter into the contract. The price of the transaction should correlate to the expected appreciated value of the property so that HS could not lose more than the expected appreciation of the property. </w:t>
      </w:r>
    </w:p>
    <w:p w14:paraId="506E949A" w14:textId="77777777" w:rsidR="00D16F71" w:rsidRDefault="00D16F71" w:rsidP="00794033">
      <w:pPr>
        <w:pStyle w:val="CommentText"/>
      </w:pPr>
    </w:p>
    <w:p w14:paraId="6424E4F8" w14:textId="6114DB09" w:rsidR="00D16F71" w:rsidRDefault="00D16F71" w:rsidP="00794033">
      <w:pPr>
        <w:pStyle w:val="CommentText"/>
      </w:pPr>
      <w:r>
        <w:t xml:space="preserve">There’s a lot in this comment definitely better to discuss on the phone. </w:t>
      </w:r>
    </w:p>
  </w:comment>
  <w:comment w:id="366" w:author="Koehler, Brett" w:date="2020-05-27T20:56:00Z" w:initials="KB">
    <w:p w14:paraId="10FCF05B" w14:textId="13F040CC" w:rsidR="003D62FB" w:rsidRDefault="003D62FB">
      <w:pPr>
        <w:pStyle w:val="CommentText"/>
      </w:pPr>
      <w:r>
        <w:rPr>
          <w:rStyle w:val="CommentReference"/>
        </w:rPr>
        <w:annotationRef/>
      </w:r>
      <w:r>
        <w:t xml:space="preserve">Held off on any detailed comments here till we talk Thursday, since this could change pretty significantly if we go down the other route. </w:t>
      </w:r>
    </w:p>
  </w:comment>
  <w:comment w:id="377" w:author="Koehler, Brett" w:date="2020-05-27T20:27:00Z" w:initials="KB">
    <w:p w14:paraId="1E653C74" w14:textId="6AAEC084" w:rsidR="00D4340D" w:rsidRDefault="00D4340D">
      <w:pPr>
        <w:pStyle w:val="CommentText"/>
      </w:pPr>
      <w:r>
        <w:rPr>
          <w:rStyle w:val="CommentReference"/>
        </w:rPr>
        <w:annotationRef/>
      </w:r>
      <w:r>
        <w:t>No liens against the property, outside of the lien by the primary bank.</w:t>
      </w:r>
    </w:p>
  </w:comment>
  <w:comment w:id="398" w:author="Koehler, Brett" w:date="2020-05-26T21:46:00Z" w:initials="KB">
    <w:p w14:paraId="3BB1FFDA" w14:textId="791335BB" w:rsidR="00FA5633" w:rsidRDefault="00FA5633">
      <w:pPr>
        <w:pStyle w:val="CommentText"/>
      </w:pPr>
      <w:r>
        <w:rPr>
          <w:rStyle w:val="CommentReference"/>
        </w:rPr>
        <w:annotationRef/>
      </w:r>
      <w:r>
        <w:t>How is the premium calculated? Is it a % of the basis or is it going to be a standard flat fee? Important since this is a metric for revenue.</w:t>
      </w:r>
    </w:p>
  </w:comment>
  <w:comment w:id="402" w:author="Koehler, Brett" w:date="2020-05-26T21:48:00Z" w:initials="KB">
    <w:p w14:paraId="71014256" w14:textId="1C015D76" w:rsidR="00FA5633" w:rsidRDefault="00FA5633">
      <w:pPr>
        <w:pStyle w:val="CommentText"/>
      </w:pPr>
      <w:r>
        <w:rPr>
          <w:rStyle w:val="CommentReference"/>
        </w:rPr>
        <w:annotationRef/>
      </w:r>
      <w:r>
        <w:t xml:space="preserve">Great profit margin shown for this example. However, in a business plan we should represent a more </w:t>
      </w:r>
      <w:proofErr w:type="gramStart"/>
      <w:r>
        <w:t>real life</w:t>
      </w:r>
      <w:proofErr w:type="gramEnd"/>
      <w:r>
        <w:t xml:space="preserve"> example that will clearly outline to an investor how they will envision their return. </w:t>
      </w:r>
    </w:p>
  </w:comment>
  <w:comment w:id="403" w:author="Dan Bishop" w:date="2020-06-01T17:56:00Z" w:initials="DB">
    <w:p w14:paraId="47B49806" w14:textId="1203451D" w:rsidR="005E5AA7" w:rsidRDefault="005E5AA7">
      <w:pPr>
        <w:pStyle w:val="CommentText"/>
      </w:pPr>
      <w:r>
        <w:rPr>
          <w:rStyle w:val="CommentReference"/>
        </w:rPr>
        <w:annotationRef/>
      </w:r>
      <w:r>
        <w:t xml:space="preserve">For this section, will remain small for illustrative purposes, I think the flow chart will enhance this section as well – once completed. </w:t>
      </w:r>
    </w:p>
  </w:comment>
  <w:comment w:id="405" w:author="Koehler, Brett" w:date="2020-05-26T21:50:00Z" w:initials="KB">
    <w:p w14:paraId="384E1C3B" w14:textId="0B816505" w:rsidR="00BD2493" w:rsidRDefault="00FA5633">
      <w:pPr>
        <w:pStyle w:val="CommentText"/>
      </w:pPr>
      <w:r>
        <w:rPr>
          <w:rStyle w:val="CommentReference"/>
        </w:rPr>
        <w:annotationRef/>
      </w:r>
      <w:r>
        <w:t xml:space="preserve">Example clearly outlines the transaction, however, should focus on </w:t>
      </w:r>
      <w:r w:rsidR="00162F18">
        <w:t xml:space="preserve">non-standard transactions. I.E. what if the borrower short sells the property to a family member or even sells for more? </w:t>
      </w:r>
    </w:p>
    <w:p w14:paraId="3329AC11" w14:textId="77777777" w:rsidR="00162F18" w:rsidRDefault="00162F18">
      <w:pPr>
        <w:pStyle w:val="CommentText"/>
      </w:pPr>
    </w:p>
    <w:p w14:paraId="7B6B474A" w14:textId="58279DC4" w:rsidR="00162F18" w:rsidRDefault="00162F18">
      <w:pPr>
        <w:pStyle w:val="CommentText"/>
      </w:pPr>
      <w:r>
        <w:t xml:space="preserve">Obviously, the more it sells for the better for the investor, that is the new market value. I would think this would be the same situation for a short sale to a family member, maybe need to have additional language that they need to sell the property reasonably close to MV to secure the investor’s position? </w:t>
      </w:r>
    </w:p>
  </w:comment>
  <w:comment w:id="406" w:author="Dan Bishop" w:date="2020-06-01T18:00:00Z" w:initials="DB">
    <w:p w14:paraId="5372AE70" w14:textId="41F9DAD0" w:rsidR="00BD2493" w:rsidRDefault="00BD2493">
      <w:pPr>
        <w:pStyle w:val="CommentText"/>
      </w:pPr>
      <w:r>
        <w:rPr>
          <w:rStyle w:val="CommentReference"/>
        </w:rPr>
        <w:annotationRef/>
      </w:r>
      <w:r>
        <w:t>Short sale language added in ‘Homeowner’ contractual considerations section above</w:t>
      </w:r>
    </w:p>
  </w:comment>
  <w:comment w:id="410" w:author="Koehler, Brett" w:date="2020-05-26T21:57:00Z" w:initials="KB">
    <w:p w14:paraId="2155E29C" w14:textId="77777777" w:rsidR="00162F18" w:rsidRDefault="00162F18">
      <w:pPr>
        <w:pStyle w:val="CommentText"/>
      </w:pPr>
      <w:r>
        <w:rPr>
          <w:rStyle w:val="CommentReference"/>
        </w:rPr>
        <w:annotationRef/>
      </w:r>
      <w:r>
        <w:t xml:space="preserve">The more I read on the </w:t>
      </w:r>
      <w:proofErr w:type="gramStart"/>
      <w:r>
        <w:t>transaction,</w:t>
      </w:r>
      <w:proofErr w:type="gramEnd"/>
      <w:r>
        <w:t xml:space="preserve"> I am thinking it could be set up as a derivative contract rather than an HE. Not so much with the borrower though, but with </w:t>
      </w:r>
      <w:proofErr w:type="spellStart"/>
      <w:r>
        <w:t>Homeslice</w:t>
      </w:r>
      <w:proofErr w:type="spellEnd"/>
      <w:r>
        <w:t xml:space="preserve"> as the counterparty.  </w:t>
      </w:r>
    </w:p>
    <w:p w14:paraId="061D6615" w14:textId="77777777" w:rsidR="00162F18" w:rsidRDefault="00162F18">
      <w:pPr>
        <w:pStyle w:val="CommentText"/>
      </w:pPr>
    </w:p>
    <w:p w14:paraId="092C5A41" w14:textId="77777777" w:rsidR="00162F18" w:rsidRDefault="00162F18">
      <w:pPr>
        <w:pStyle w:val="CommentText"/>
      </w:pPr>
      <w:r>
        <w:t xml:space="preserve">The transaction will change and be </w:t>
      </w:r>
      <w:proofErr w:type="gramStart"/>
      <w:r>
        <w:t>two fold</w:t>
      </w:r>
      <w:proofErr w:type="gramEnd"/>
      <w:r>
        <w:t xml:space="preserve">. First it will be a straight up HE transaction where </w:t>
      </w:r>
      <w:proofErr w:type="spellStart"/>
      <w:r>
        <w:t>Homeslice</w:t>
      </w:r>
      <w:proofErr w:type="spellEnd"/>
      <w:r>
        <w:t xml:space="preserve"> will hold the HE </w:t>
      </w:r>
      <w:proofErr w:type="gramStart"/>
      <w:r>
        <w:t>loan</w:t>
      </w:r>
      <w:proofErr w:type="gramEnd"/>
      <w:r>
        <w:t xml:space="preserve">. </w:t>
      </w:r>
    </w:p>
    <w:p w14:paraId="5E8A034D" w14:textId="77777777" w:rsidR="00162F18" w:rsidRDefault="00162F18">
      <w:pPr>
        <w:pStyle w:val="CommentText"/>
      </w:pPr>
    </w:p>
    <w:p w14:paraId="02DC566D" w14:textId="430E3B91" w:rsidR="00162F18" w:rsidRDefault="00162F18">
      <w:pPr>
        <w:pStyle w:val="CommentText"/>
      </w:pPr>
      <w:r>
        <w:t>Then it is posted to the site as an alternative investment with HS as the counterparty which allows HS to control the value through their algorithm.</w:t>
      </w:r>
      <w:r w:rsidR="007A3D91">
        <w:t xml:space="preserve"> Want to discuss this idea more over the phone, but this will at least make the original transaction less complicated since it would not be a transferrable note. I think it would also allow for higher revenue from </w:t>
      </w:r>
      <w:proofErr w:type="spellStart"/>
      <w:r w:rsidR="007A3D91">
        <w:t>homeslice</w:t>
      </w:r>
      <w:proofErr w:type="spellEnd"/>
      <w:r w:rsidR="007A3D91">
        <w:t xml:space="preserve"> through the fees through individual derivative transactions. </w:t>
      </w:r>
    </w:p>
  </w:comment>
  <w:comment w:id="411" w:author="Dan Bishop" w:date="2020-06-01T18:01:00Z" w:initials="DB">
    <w:p w14:paraId="5835B631" w14:textId="572D0B18" w:rsidR="0066559E" w:rsidRDefault="0066559E">
      <w:pPr>
        <w:pStyle w:val="CommentText"/>
      </w:pPr>
      <w:r>
        <w:rPr>
          <w:rStyle w:val="CommentReference"/>
        </w:rPr>
        <w:annotationRef/>
      </w:r>
      <w:r>
        <w:t>Covered through our discussion last week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1C7D84" w15:done="0"/>
  <w15:commentEx w15:paraId="17F208E4" w15:done="0"/>
  <w15:commentEx w15:paraId="1FB59E7D" w15:paraIdParent="17F208E4" w15:done="0"/>
  <w15:commentEx w15:paraId="4356478E" w15:done="0"/>
  <w15:commentEx w15:paraId="3A77B025" w15:done="1"/>
  <w15:commentEx w15:paraId="53ED9E90" w15:paraIdParent="3A77B025" w15:done="1"/>
  <w15:commentEx w15:paraId="546050AA" w15:paraIdParent="3A77B025" w15:done="1"/>
  <w15:commentEx w15:paraId="6BF1AB14" w15:done="0"/>
  <w15:commentEx w15:paraId="6C237DEC" w15:paraIdParent="6BF1AB14" w15:done="0"/>
  <w15:commentEx w15:paraId="20CC8591" w15:done="0"/>
  <w15:commentEx w15:paraId="6424E4F8" w15:done="0"/>
  <w15:commentEx w15:paraId="10FCF05B" w15:done="0"/>
  <w15:commentEx w15:paraId="1E653C74" w15:done="0"/>
  <w15:commentEx w15:paraId="3BB1FFDA" w15:done="0"/>
  <w15:commentEx w15:paraId="71014256" w15:done="0"/>
  <w15:commentEx w15:paraId="47B49806" w15:paraIdParent="71014256" w15:done="0"/>
  <w15:commentEx w15:paraId="7B6B474A" w15:done="0"/>
  <w15:commentEx w15:paraId="5372AE70" w15:paraIdParent="7B6B474A" w15:done="0"/>
  <w15:commentEx w15:paraId="02DC566D" w15:done="0"/>
  <w15:commentEx w15:paraId="5835B631" w15:paraIdParent="02DC56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A5ECE" w16cex:dateUtc="2020-05-28T20:01:00Z"/>
  <w16cex:commentExtensible w16cex:durableId="227A6303" w16cex:dateUtc="2020-05-28T20:19:00Z"/>
  <w16cex:commentExtensible w16cex:durableId="227A6354" w16cex:dateUtc="2020-05-28T20:20:00Z"/>
  <w16cex:commentExtensible w16cex:durableId="227A65FB" w16cex:dateUtc="2020-05-28T20:31:00Z"/>
  <w16cex:commentExtensible w16cex:durableId="227FBFE8" w16cex:dateUtc="2020-06-01T21:56:00Z"/>
  <w16cex:commentExtensible w16cex:durableId="227FC0C7" w16cex:dateUtc="2020-06-01T22:00:00Z"/>
  <w16cex:commentExtensible w16cex:durableId="227FC110" w16cex:dateUtc="2020-06-01T2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1C7D84" w16cid:durableId="22794CC8"/>
  <w16cid:commentId w16cid:paraId="17F208E4" w16cid:durableId="22794D5A"/>
  <w16cid:commentId w16cid:paraId="1FB59E7D" w16cid:durableId="227A5ECE"/>
  <w16cid:commentId w16cid:paraId="4356478E" w16cid:durableId="22780477"/>
  <w16cid:commentId w16cid:paraId="3A77B025" w16cid:durableId="22794E89"/>
  <w16cid:commentId w16cid:paraId="53ED9E90" w16cid:durableId="227A6303"/>
  <w16cid:commentId w16cid:paraId="546050AA" w16cid:durableId="227A6354"/>
  <w16cid:commentId w16cid:paraId="6BF1AB14" w16cid:durableId="22780621"/>
  <w16cid:commentId w16cid:paraId="6C237DEC" w16cid:durableId="227A65FB"/>
  <w16cid:commentId w16cid:paraId="20CC8591" w16cid:durableId="22780785"/>
  <w16cid:commentId w16cid:paraId="6424E4F8" w16cid:durableId="22794EF3"/>
  <w16cid:commentId w16cid:paraId="10FCF05B" w16cid:durableId="22795295"/>
  <w16cid:commentId w16cid:paraId="1E653C74" w16cid:durableId="22794BC9"/>
  <w16cid:commentId w16cid:paraId="3BB1FFDA" w16cid:durableId="22780CCB"/>
  <w16cid:commentId w16cid:paraId="71014256" w16cid:durableId="22780D1D"/>
  <w16cid:commentId w16cid:paraId="47B49806" w16cid:durableId="227FBFE8"/>
  <w16cid:commentId w16cid:paraId="7B6B474A" w16cid:durableId="22780D91"/>
  <w16cid:commentId w16cid:paraId="5372AE70" w16cid:durableId="227FC0C7"/>
  <w16cid:commentId w16cid:paraId="02DC566D" w16cid:durableId="22780F45"/>
  <w16cid:commentId w16cid:paraId="5835B631" w16cid:durableId="227FC1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35B7E"/>
    <w:multiLevelType w:val="hybridMultilevel"/>
    <w:tmpl w:val="848EBC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9363BF"/>
    <w:multiLevelType w:val="hybridMultilevel"/>
    <w:tmpl w:val="D1264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D36D00"/>
    <w:multiLevelType w:val="hybridMultilevel"/>
    <w:tmpl w:val="B04272A6"/>
    <w:lvl w:ilvl="0" w:tplc="53EE21C8">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D2785D"/>
    <w:multiLevelType w:val="hybridMultilevel"/>
    <w:tmpl w:val="D2D49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6586D6E"/>
    <w:multiLevelType w:val="hybridMultilevel"/>
    <w:tmpl w:val="52367096"/>
    <w:lvl w:ilvl="0" w:tplc="53EE21C8">
      <w:numFmt w:val="bullet"/>
      <w:lvlText w:val="•"/>
      <w:lvlJc w:val="left"/>
      <w:pPr>
        <w:ind w:left="1080" w:hanging="720"/>
      </w:pPr>
      <w:rPr>
        <w:rFonts w:ascii="Calibri" w:eastAsiaTheme="minorHAnsi" w:hAnsi="Calibri" w:cs="Calibri" w:hint="default"/>
      </w:rPr>
    </w:lvl>
    <w:lvl w:ilvl="1" w:tplc="A8C869F0">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323F84"/>
    <w:multiLevelType w:val="hybridMultilevel"/>
    <w:tmpl w:val="E3D27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A34744"/>
    <w:multiLevelType w:val="hybridMultilevel"/>
    <w:tmpl w:val="B7E2D3B4"/>
    <w:lvl w:ilvl="0" w:tplc="397E05F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6C41B85"/>
    <w:multiLevelType w:val="hybridMultilevel"/>
    <w:tmpl w:val="EB941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5"/>
  </w:num>
  <w:num w:numId="5">
    <w:abstractNumId w:val="1"/>
  </w:num>
  <w:num w:numId="6">
    <w:abstractNumId w:val="3"/>
  </w:num>
  <w:num w:numId="7">
    <w:abstractNumId w:val="0"/>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 Bishop">
    <w15:presenceInfo w15:providerId="Windows Live" w15:userId="b9041d542364bb2b"/>
  </w15:person>
  <w15:person w15:author="Koehler, Brett">
    <w15:presenceInfo w15:providerId="AD" w15:userId="S-1-5-21-2100127596-1442853741-1749447093-1854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D2F"/>
    <w:rsid w:val="00004D15"/>
    <w:rsid w:val="000071DF"/>
    <w:rsid w:val="00007F7A"/>
    <w:rsid w:val="00021D36"/>
    <w:rsid w:val="000342BB"/>
    <w:rsid w:val="00063488"/>
    <w:rsid w:val="00072FA3"/>
    <w:rsid w:val="000B4CF7"/>
    <w:rsid w:val="00147971"/>
    <w:rsid w:val="00162F18"/>
    <w:rsid w:val="001704A7"/>
    <w:rsid w:val="001705CC"/>
    <w:rsid w:val="001720EA"/>
    <w:rsid w:val="0018238C"/>
    <w:rsid w:val="00240065"/>
    <w:rsid w:val="00291D05"/>
    <w:rsid w:val="00296068"/>
    <w:rsid w:val="002D6525"/>
    <w:rsid w:val="003A6BD4"/>
    <w:rsid w:val="003D62FB"/>
    <w:rsid w:val="003F01B5"/>
    <w:rsid w:val="00401D69"/>
    <w:rsid w:val="00407B1A"/>
    <w:rsid w:val="004D6EA9"/>
    <w:rsid w:val="00585835"/>
    <w:rsid w:val="005E5AA7"/>
    <w:rsid w:val="006154FE"/>
    <w:rsid w:val="00626509"/>
    <w:rsid w:val="0066559E"/>
    <w:rsid w:val="006700A5"/>
    <w:rsid w:val="007175CC"/>
    <w:rsid w:val="00730088"/>
    <w:rsid w:val="007575F2"/>
    <w:rsid w:val="00794033"/>
    <w:rsid w:val="007A3D91"/>
    <w:rsid w:val="007C7908"/>
    <w:rsid w:val="007D11C5"/>
    <w:rsid w:val="00851696"/>
    <w:rsid w:val="008649F5"/>
    <w:rsid w:val="008D22BE"/>
    <w:rsid w:val="008D3D2F"/>
    <w:rsid w:val="008E74E9"/>
    <w:rsid w:val="00921FA9"/>
    <w:rsid w:val="00923FBF"/>
    <w:rsid w:val="0097161D"/>
    <w:rsid w:val="00A02F0F"/>
    <w:rsid w:val="00A1079B"/>
    <w:rsid w:val="00A10ED6"/>
    <w:rsid w:val="00A41C23"/>
    <w:rsid w:val="00A52B73"/>
    <w:rsid w:val="00A71604"/>
    <w:rsid w:val="00AC13A8"/>
    <w:rsid w:val="00B01955"/>
    <w:rsid w:val="00B814B6"/>
    <w:rsid w:val="00BC4AC9"/>
    <w:rsid w:val="00BD2493"/>
    <w:rsid w:val="00C330A6"/>
    <w:rsid w:val="00C37D1F"/>
    <w:rsid w:val="00C82435"/>
    <w:rsid w:val="00C968C3"/>
    <w:rsid w:val="00D001EF"/>
    <w:rsid w:val="00D16F71"/>
    <w:rsid w:val="00D4340D"/>
    <w:rsid w:val="00D53897"/>
    <w:rsid w:val="00D7601E"/>
    <w:rsid w:val="00E00050"/>
    <w:rsid w:val="00E13AFF"/>
    <w:rsid w:val="00E24207"/>
    <w:rsid w:val="00E33620"/>
    <w:rsid w:val="00E743F3"/>
    <w:rsid w:val="00EF38CE"/>
    <w:rsid w:val="00F72206"/>
    <w:rsid w:val="00FA5633"/>
    <w:rsid w:val="00FC5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5F52E"/>
  <w15:chartTrackingRefBased/>
  <w15:docId w15:val="{E8BB8D34-B542-3641-8EB4-E44AA9D0B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3F3"/>
    <w:pPr>
      <w:ind w:left="720"/>
      <w:contextualSpacing/>
    </w:pPr>
  </w:style>
  <w:style w:type="character" w:styleId="Hyperlink">
    <w:name w:val="Hyperlink"/>
    <w:basedOn w:val="DefaultParagraphFont"/>
    <w:uiPriority w:val="99"/>
    <w:unhideWhenUsed/>
    <w:rsid w:val="00E743F3"/>
    <w:rPr>
      <w:color w:val="0563C1" w:themeColor="hyperlink"/>
      <w:u w:val="single"/>
    </w:rPr>
  </w:style>
  <w:style w:type="character" w:styleId="UnresolvedMention">
    <w:name w:val="Unresolved Mention"/>
    <w:basedOn w:val="DefaultParagraphFont"/>
    <w:uiPriority w:val="99"/>
    <w:semiHidden/>
    <w:unhideWhenUsed/>
    <w:rsid w:val="00E743F3"/>
    <w:rPr>
      <w:color w:val="605E5C"/>
      <w:shd w:val="clear" w:color="auto" w:fill="E1DFDD"/>
    </w:rPr>
  </w:style>
  <w:style w:type="character" w:styleId="CommentReference">
    <w:name w:val="annotation reference"/>
    <w:basedOn w:val="DefaultParagraphFont"/>
    <w:uiPriority w:val="99"/>
    <w:semiHidden/>
    <w:unhideWhenUsed/>
    <w:rsid w:val="00C37D1F"/>
    <w:rPr>
      <w:sz w:val="16"/>
      <w:szCs w:val="16"/>
    </w:rPr>
  </w:style>
  <w:style w:type="paragraph" w:styleId="CommentText">
    <w:name w:val="annotation text"/>
    <w:basedOn w:val="Normal"/>
    <w:link w:val="CommentTextChar"/>
    <w:uiPriority w:val="99"/>
    <w:semiHidden/>
    <w:unhideWhenUsed/>
    <w:rsid w:val="00C37D1F"/>
    <w:rPr>
      <w:sz w:val="20"/>
      <w:szCs w:val="20"/>
    </w:rPr>
  </w:style>
  <w:style w:type="character" w:customStyle="1" w:styleId="CommentTextChar">
    <w:name w:val="Comment Text Char"/>
    <w:basedOn w:val="DefaultParagraphFont"/>
    <w:link w:val="CommentText"/>
    <w:uiPriority w:val="99"/>
    <w:semiHidden/>
    <w:rsid w:val="00C37D1F"/>
    <w:rPr>
      <w:sz w:val="20"/>
      <w:szCs w:val="20"/>
    </w:rPr>
  </w:style>
  <w:style w:type="paragraph" w:styleId="CommentSubject">
    <w:name w:val="annotation subject"/>
    <w:basedOn w:val="CommentText"/>
    <w:next w:val="CommentText"/>
    <w:link w:val="CommentSubjectChar"/>
    <w:uiPriority w:val="99"/>
    <w:semiHidden/>
    <w:unhideWhenUsed/>
    <w:rsid w:val="00C37D1F"/>
    <w:rPr>
      <w:b/>
      <w:bCs/>
    </w:rPr>
  </w:style>
  <w:style w:type="character" w:customStyle="1" w:styleId="CommentSubjectChar">
    <w:name w:val="Comment Subject Char"/>
    <w:basedOn w:val="CommentTextChar"/>
    <w:link w:val="CommentSubject"/>
    <w:uiPriority w:val="99"/>
    <w:semiHidden/>
    <w:rsid w:val="00C37D1F"/>
    <w:rPr>
      <w:b/>
      <w:bCs/>
      <w:sz w:val="20"/>
      <w:szCs w:val="20"/>
    </w:rPr>
  </w:style>
  <w:style w:type="paragraph" w:styleId="BalloonText">
    <w:name w:val="Balloon Text"/>
    <w:basedOn w:val="Normal"/>
    <w:link w:val="BalloonTextChar"/>
    <w:uiPriority w:val="99"/>
    <w:semiHidden/>
    <w:unhideWhenUsed/>
    <w:rsid w:val="00C37D1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D1F"/>
    <w:rPr>
      <w:rFonts w:ascii="Segoe UI" w:hAnsi="Segoe UI" w:cs="Segoe UI"/>
      <w:sz w:val="18"/>
      <w:szCs w:val="18"/>
    </w:rPr>
  </w:style>
  <w:style w:type="paragraph" w:styleId="Revision">
    <w:name w:val="Revision"/>
    <w:hidden/>
    <w:uiPriority w:val="99"/>
    <w:semiHidden/>
    <w:rsid w:val="00A41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www.statista.com/statistics/184902/homeownership-rate-in-the-us-since-2003/" TargetMode="External"/><Relationship Id="rId4" Type="http://schemas.openxmlformats.org/officeDocument/2006/relationships/webSettings" Target="webSettings.xml"/><Relationship Id="rId9" Type="http://schemas.openxmlformats.org/officeDocument/2006/relationships/hyperlink" Target="https://www.forbes.com/sites/zackfriedman/2019/01/11/live-paycheck-to-paycheck-government-shut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7</Pages>
  <Words>2669</Words>
  <Characters>15214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Bishop</dc:creator>
  <cp:keywords/>
  <dc:description/>
  <cp:lastModifiedBy>Dan Bishop</cp:lastModifiedBy>
  <cp:revision>36</cp:revision>
  <dcterms:created xsi:type="dcterms:W3CDTF">2020-05-28T17:37:00Z</dcterms:created>
  <dcterms:modified xsi:type="dcterms:W3CDTF">2020-06-02T02:04:00Z</dcterms:modified>
</cp:coreProperties>
</file>